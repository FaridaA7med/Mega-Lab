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436632" w:displacedByCustomXml="next"/>
    <w:sdt>
      <w:sdtPr>
        <w:rPr>
          <w:rFonts w:eastAsiaTheme="minorHAnsi"/>
          <w:kern w:val="2"/>
          <w:sz w:val="2"/>
          <w14:ligatures w14:val="standardContextual"/>
        </w:rPr>
        <w:id w:val="-543973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A168ED1" w14:textId="20D09E9B" w:rsidR="00FF1FE7" w:rsidRDefault="00FF1FE7">
          <w:pPr>
            <w:pStyle w:val="NoSpacing"/>
            <w:rPr>
              <w:sz w:val="2"/>
            </w:rPr>
          </w:pPr>
        </w:p>
        <w:p w14:paraId="5E71B9E5" w14:textId="77777777" w:rsidR="00FF1FE7" w:rsidRDefault="00FF1F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F57B74" wp14:editId="238DF5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45AFA" w14:textId="77777777" w:rsidR="00EE60F3" w:rsidRDefault="00EE60F3" w:rsidP="00EE60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rtl/>
                                  </w:rPr>
                                </w:pPr>
                              </w:p>
                              <w:p w14:paraId="516429BA" w14:textId="77777777" w:rsidR="00EE60F3" w:rsidRDefault="00EE60F3" w:rsidP="00EE60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rtl/>
                                  </w:rPr>
                                </w:pPr>
                              </w:p>
                              <w:p w14:paraId="76CB025B" w14:textId="77777777" w:rsidR="00EE60F3" w:rsidRDefault="00EE60F3" w:rsidP="00EE60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rtl/>
                                  </w:rPr>
                                </w:pPr>
                              </w:p>
                              <w:p w14:paraId="08E0A707" w14:textId="77777777" w:rsidR="00EE60F3" w:rsidRDefault="00EE60F3" w:rsidP="00EE60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rtl/>
                                  </w:rPr>
                                </w:pPr>
                              </w:p>
                              <w:p w14:paraId="679C0094" w14:textId="77777777" w:rsidR="00EE60F3" w:rsidRDefault="00EE60F3" w:rsidP="00EE60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rtl/>
                                  </w:rPr>
                                </w:pPr>
                              </w:p>
                              <w:p w14:paraId="33D8C3A4" w14:textId="77777777" w:rsidR="00EE60F3" w:rsidRDefault="00EE60F3" w:rsidP="00EE60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rtl/>
                                  </w:rPr>
                                </w:pPr>
                              </w:p>
                              <w:p w14:paraId="7E4F3E0E" w14:textId="66CF2559" w:rsidR="00EE60F3" w:rsidRPr="009F74C7" w:rsidRDefault="00EE60F3" w:rsidP="00EE60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96"/>
                                    <w:szCs w:val="96"/>
                                  </w:rPr>
                                </w:pPr>
                                <w:r w:rsidRPr="009F74C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96"/>
                                    <w:szCs w:val="96"/>
                                  </w:rPr>
                                  <w:t xml:space="preserve">Mega </w:t>
                                </w:r>
                                <w:r w:rsidR="00FF1FE7" w:rsidRPr="009F74C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96"/>
                                    <w:szCs w:val="96"/>
                                  </w:rPr>
                                  <w:t>lab</w:t>
                                </w:r>
                                <w:r w:rsidRPr="009F74C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  <w:p w14:paraId="705255D0" w14:textId="2680C033" w:rsidR="00FF1FE7" w:rsidRPr="009F74C7" w:rsidRDefault="009F74C7" w:rsidP="00FF1FE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9F74C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8"/>
                                    <w:szCs w:val="48"/>
                                  </w:rPr>
                                  <w:t>ccna</w:t>
                                </w:r>
                              </w:p>
                              <w:p w14:paraId="069F598A" w14:textId="77777777" w:rsidR="00FF1FE7" w:rsidRPr="00FF1FE7" w:rsidRDefault="00FF1FE7" w:rsidP="00FF1FE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14:paraId="1655DAFD" w14:textId="77777777" w:rsidR="00FF1FE7" w:rsidRDefault="00FF1FE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F57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0645AFA" w14:textId="77777777" w:rsidR="00EE60F3" w:rsidRDefault="00EE60F3" w:rsidP="00EE60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rtl/>
                            </w:rPr>
                          </w:pPr>
                        </w:p>
                        <w:p w14:paraId="516429BA" w14:textId="77777777" w:rsidR="00EE60F3" w:rsidRDefault="00EE60F3" w:rsidP="00EE60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rtl/>
                            </w:rPr>
                          </w:pPr>
                        </w:p>
                        <w:p w14:paraId="76CB025B" w14:textId="77777777" w:rsidR="00EE60F3" w:rsidRDefault="00EE60F3" w:rsidP="00EE60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rtl/>
                            </w:rPr>
                          </w:pPr>
                        </w:p>
                        <w:p w14:paraId="08E0A707" w14:textId="77777777" w:rsidR="00EE60F3" w:rsidRDefault="00EE60F3" w:rsidP="00EE60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rtl/>
                            </w:rPr>
                          </w:pPr>
                        </w:p>
                        <w:p w14:paraId="679C0094" w14:textId="77777777" w:rsidR="00EE60F3" w:rsidRDefault="00EE60F3" w:rsidP="00EE60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rtl/>
                            </w:rPr>
                          </w:pPr>
                        </w:p>
                        <w:p w14:paraId="33D8C3A4" w14:textId="77777777" w:rsidR="00EE60F3" w:rsidRDefault="00EE60F3" w:rsidP="00EE60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rtl/>
                            </w:rPr>
                          </w:pPr>
                        </w:p>
                        <w:p w14:paraId="7E4F3E0E" w14:textId="66CF2559" w:rsidR="00EE60F3" w:rsidRPr="009F74C7" w:rsidRDefault="00EE60F3" w:rsidP="00EE60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sz w:val="96"/>
                              <w:szCs w:val="96"/>
                            </w:rPr>
                          </w:pPr>
                          <w:r w:rsidRPr="009F74C7">
                            <w:rPr>
                              <w:rFonts w:asciiTheme="majorHAnsi" w:eastAsiaTheme="majorEastAsia" w:hAnsiTheme="majorHAnsi" w:cstheme="majorBidi"/>
                              <w:caps/>
                              <w:sz w:val="96"/>
                              <w:szCs w:val="96"/>
                            </w:rPr>
                            <w:t xml:space="preserve">Mega </w:t>
                          </w:r>
                          <w:r w:rsidR="00FF1FE7" w:rsidRPr="009F74C7">
                            <w:rPr>
                              <w:rFonts w:asciiTheme="majorHAnsi" w:eastAsiaTheme="majorEastAsia" w:hAnsiTheme="majorHAnsi" w:cstheme="majorBidi"/>
                              <w:caps/>
                              <w:sz w:val="96"/>
                              <w:szCs w:val="96"/>
                            </w:rPr>
                            <w:t>lab</w:t>
                          </w:r>
                          <w:r w:rsidRPr="009F74C7">
                            <w:rPr>
                              <w:rFonts w:asciiTheme="majorHAnsi" w:eastAsiaTheme="majorEastAsia" w:hAnsiTheme="majorHAnsi" w:cstheme="majorBidi"/>
                              <w:caps/>
                              <w:sz w:val="96"/>
                              <w:szCs w:val="96"/>
                            </w:rPr>
                            <w:t xml:space="preserve"> </w:t>
                          </w:r>
                        </w:p>
                        <w:p w14:paraId="705255D0" w14:textId="2680C033" w:rsidR="00FF1FE7" w:rsidRPr="009F74C7" w:rsidRDefault="009F74C7" w:rsidP="00FF1FE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sz w:val="48"/>
                              <w:szCs w:val="48"/>
                            </w:rPr>
                          </w:pPr>
                          <w:r w:rsidRPr="009F74C7">
                            <w:rPr>
                              <w:rFonts w:asciiTheme="majorHAnsi" w:eastAsiaTheme="majorEastAsia" w:hAnsiTheme="majorHAnsi" w:cstheme="majorBidi"/>
                              <w:caps/>
                              <w:sz w:val="48"/>
                              <w:szCs w:val="48"/>
                            </w:rPr>
                            <w:t>ccna</w:t>
                          </w:r>
                        </w:p>
                        <w:p w14:paraId="069F598A" w14:textId="77777777" w:rsidR="00FF1FE7" w:rsidRPr="00FF1FE7" w:rsidRDefault="00FF1FE7" w:rsidP="00FF1FE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</w:p>
                        <w:p w14:paraId="1655DAFD" w14:textId="77777777" w:rsidR="00FF1FE7" w:rsidRDefault="00FF1FE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8063F24" wp14:editId="42B105F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6430D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3ED649" wp14:editId="210D36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7C8FF" w14:textId="0F05C4B9" w:rsidR="00FF1FE7" w:rsidRPr="009F74C7" w:rsidRDefault="00CB251F" w:rsidP="009F74C7">
                                <w:pPr>
                                  <w:pStyle w:val="Heading2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auto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60F3" w:rsidRPr="009F74C7">
                                      <w:rPr>
                                        <w:b/>
                                        <w:bCs/>
                                        <w:color w:val="auto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Network </w:t>
                                    </w:r>
                                    <w:proofErr w:type="gramStart"/>
                                    <w:r w:rsidR="00EE60F3" w:rsidRPr="009F74C7">
                                      <w:rPr>
                                        <w:b/>
                                        <w:bCs/>
                                        <w:color w:val="auto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Engineer:-</w:t>
                                    </w:r>
                                    <w:proofErr w:type="gramEnd"/>
                                    <w:r w:rsidR="00EE60F3" w:rsidRPr="009F74C7">
                                      <w:rPr>
                                        <w:b/>
                                        <w:bCs/>
                                        <w:color w:val="auto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Farida Ahmed Mahmoud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3ED649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FE7C8FF" w14:textId="0F05C4B9" w:rsidR="00FF1FE7" w:rsidRPr="009F74C7" w:rsidRDefault="00CB251F" w:rsidP="009F74C7">
                          <w:pPr>
                            <w:pStyle w:val="Heading2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uto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60F3" w:rsidRPr="009F74C7">
                                <w:rPr>
                                  <w:b/>
                                  <w:bCs/>
                                  <w:color w:val="aut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Network </w:t>
                              </w:r>
                              <w:proofErr w:type="gramStart"/>
                              <w:r w:rsidR="00EE60F3" w:rsidRPr="009F74C7">
                                <w:rPr>
                                  <w:b/>
                                  <w:bCs/>
                                  <w:color w:val="aut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Engineer:-</w:t>
                              </w:r>
                              <w:proofErr w:type="gramEnd"/>
                              <w:r w:rsidR="00EE60F3" w:rsidRPr="009F74C7">
                                <w:rPr>
                                  <w:b/>
                                  <w:bCs/>
                                  <w:color w:val="aut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Farida Ahmed Mahmoud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89B8E11" w14:textId="4CC16386" w:rsidR="00FF1FE7" w:rsidRDefault="00CB251F"/>
      </w:sdtContent>
    </w:sdt>
    <w:p w14:paraId="47BEE643" w14:textId="385298E4" w:rsidR="00FF1FE7" w:rsidRDefault="00FF1FE7">
      <w:pPr>
        <w:rPr>
          <w:rtl/>
          <w:lang w:bidi="ar-EG"/>
        </w:rPr>
      </w:pPr>
      <w:r>
        <w:br w:type="page"/>
      </w:r>
    </w:p>
    <w:p w14:paraId="6D9CBCC3" w14:textId="048A97E9" w:rsidR="00FF1FE7" w:rsidRPr="00BE023E" w:rsidRDefault="00FF1FE7" w:rsidP="00FF1FE7">
      <w:pPr>
        <w:rPr>
          <w:b/>
          <w:bCs/>
          <w:u w:val="single"/>
        </w:rPr>
      </w:pPr>
      <w:r w:rsidRPr="00BE023E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626289FC" wp14:editId="56F5B34F">
            <wp:simplePos x="0" y="0"/>
            <wp:positionH relativeFrom="margin">
              <wp:posOffset>-678180</wp:posOffset>
            </wp:positionH>
            <wp:positionV relativeFrom="margin">
              <wp:posOffset>472440</wp:posOffset>
            </wp:positionV>
            <wp:extent cx="7299960" cy="5248275"/>
            <wp:effectExtent l="0" t="0" r="0" b="9525"/>
            <wp:wrapSquare wrapText="bothSides"/>
            <wp:docPr id="15696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8847" name="Picture 1569628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E023E">
        <w:rPr>
          <w:b/>
          <w:bCs/>
          <w:sz w:val="36"/>
          <w:szCs w:val="36"/>
          <w:u w:val="single"/>
        </w:rPr>
        <w:t xml:space="preserve">Network </w:t>
      </w:r>
      <w:proofErr w:type="gramStart"/>
      <w:r w:rsidRPr="00BE023E">
        <w:rPr>
          <w:b/>
          <w:bCs/>
          <w:sz w:val="36"/>
          <w:szCs w:val="36"/>
          <w:u w:val="single"/>
        </w:rPr>
        <w:t>Topology</w:t>
      </w:r>
      <w:r w:rsidR="00BE023E">
        <w:rPr>
          <w:b/>
          <w:bCs/>
          <w:sz w:val="36"/>
          <w:szCs w:val="36"/>
          <w:u w:val="single"/>
        </w:rPr>
        <w:t>:-</w:t>
      </w:r>
      <w:proofErr w:type="gramEnd"/>
    </w:p>
    <w:p w14:paraId="4B027C21" w14:textId="77777777" w:rsidR="009F74C7" w:rsidRPr="00C508D7" w:rsidRDefault="009F74C7" w:rsidP="00FF1FE7">
      <w:pPr>
        <w:rPr>
          <w:b/>
          <w:bCs/>
          <w:color w:val="4472C4" w:themeColor="accent1"/>
          <w:u w:val="single"/>
        </w:rPr>
      </w:pPr>
      <w:r w:rsidRPr="00C508D7">
        <w:rPr>
          <w:b/>
          <w:bCs/>
          <w:color w:val="4472C4" w:themeColor="accent1"/>
          <w:sz w:val="36"/>
          <w:szCs w:val="36"/>
          <w:u w:val="single"/>
        </w:rPr>
        <w:t xml:space="preserve">Topics used in the </w:t>
      </w:r>
      <w:proofErr w:type="gramStart"/>
      <w:r w:rsidRPr="00C508D7">
        <w:rPr>
          <w:b/>
          <w:bCs/>
          <w:color w:val="4472C4" w:themeColor="accent1"/>
          <w:sz w:val="36"/>
          <w:szCs w:val="36"/>
          <w:u w:val="single"/>
        </w:rPr>
        <w:t>network</w:t>
      </w:r>
      <w:r w:rsidRPr="00C508D7">
        <w:rPr>
          <w:rFonts w:hint="cs"/>
          <w:b/>
          <w:bCs/>
          <w:color w:val="4472C4" w:themeColor="accent1"/>
          <w:sz w:val="36"/>
          <w:szCs w:val="36"/>
          <w:u w:val="single"/>
          <w:rtl/>
        </w:rPr>
        <w:t xml:space="preserve"> </w:t>
      </w:r>
      <w:r w:rsidRPr="00C508D7">
        <w:rPr>
          <w:b/>
          <w:bCs/>
          <w:color w:val="4472C4" w:themeColor="accent1"/>
          <w:sz w:val="36"/>
          <w:szCs w:val="36"/>
          <w:u w:val="single"/>
        </w:rPr>
        <w:t>:</w:t>
      </w:r>
      <w:proofErr w:type="gramEnd"/>
      <w:r w:rsidRPr="00C508D7">
        <w:rPr>
          <w:b/>
          <w:bCs/>
          <w:color w:val="4472C4" w:themeColor="accent1"/>
          <w:sz w:val="36"/>
          <w:szCs w:val="36"/>
          <w:u w:val="single"/>
        </w:rPr>
        <w:t>-</w:t>
      </w:r>
    </w:p>
    <w:p w14:paraId="63623504" w14:textId="5DD2A6DE" w:rsidR="009F74C7" w:rsidRPr="00C508D7" w:rsidRDefault="009F74C7" w:rsidP="00FF1FE7">
      <w:pPr>
        <w:rPr>
          <w:b/>
          <w:bCs/>
          <w:sz w:val="24"/>
          <w:szCs w:val="24"/>
        </w:rPr>
      </w:pPr>
      <w:r w:rsidRPr="00C508D7">
        <w:rPr>
          <w:b/>
          <w:bCs/>
          <w:sz w:val="24"/>
          <w:szCs w:val="24"/>
        </w:rPr>
        <w:t xml:space="preserve">1-Ring topology </w:t>
      </w:r>
      <w:r w:rsidR="00C508D7" w:rsidRPr="00C508D7">
        <w:rPr>
          <w:b/>
          <w:bCs/>
          <w:sz w:val="24"/>
          <w:szCs w:val="24"/>
        </w:rPr>
        <w:t xml:space="preserve">                                                                               7-ABR</w:t>
      </w:r>
    </w:p>
    <w:p w14:paraId="0EBFD38B" w14:textId="21BCC06E" w:rsidR="009F74C7" w:rsidRPr="00C508D7" w:rsidRDefault="009F74C7" w:rsidP="00FF1FE7">
      <w:pPr>
        <w:rPr>
          <w:b/>
          <w:bCs/>
          <w:sz w:val="24"/>
          <w:szCs w:val="24"/>
        </w:rPr>
      </w:pPr>
      <w:r w:rsidRPr="00C508D7">
        <w:rPr>
          <w:b/>
          <w:bCs/>
          <w:sz w:val="24"/>
          <w:szCs w:val="24"/>
        </w:rPr>
        <w:t>2-VLANS</w:t>
      </w:r>
      <w:r w:rsidR="00C508D7" w:rsidRPr="00C508D7">
        <w:rPr>
          <w:b/>
          <w:bCs/>
          <w:sz w:val="24"/>
          <w:szCs w:val="24"/>
        </w:rPr>
        <w:t xml:space="preserve">                                                                                              8-Port Channel</w:t>
      </w:r>
    </w:p>
    <w:p w14:paraId="2AAD2B8F" w14:textId="1C3CE5B6" w:rsidR="009F74C7" w:rsidRPr="00C508D7" w:rsidRDefault="009F74C7" w:rsidP="00FF1FE7">
      <w:pPr>
        <w:rPr>
          <w:b/>
          <w:bCs/>
          <w:sz w:val="24"/>
          <w:szCs w:val="24"/>
        </w:rPr>
      </w:pPr>
      <w:r w:rsidRPr="00C508D7">
        <w:rPr>
          <w:b/>
          <w:bCs/>
          <w:sz w:val="24"/>
          <w:szCs w:val="24"/>
        </w:rPr>
        <w:t>2-INTER-VLAN</w:t>
      </w:r>
      <w:r w:rsidR="00C508D7" w:rsidRPr="00C508D7">
        <w:rPr>
          <w:b/>
          <w:bCs/>
          <w:sz w:val="24"/>
          <w:szCs w:val="24"/>
        </w:rPr>
        <w:t xml:space="preserve">                                                                                    9-PVST</w:t>
      </w:r>
    </w:p>
    <w:p w14:paraId="64F725E5" w14:textId="5B4A0085" w:rsidR="009F74C7" w:rsidRPr="00C508D7" w:rsidRDefault="009F74C7" w:rsidP="00FF1FE7">
      <w:pPr>
        <w:rPr>
          <w:b/>
          <w:bCs/>
          <w:sz w:val="24"/>
          <w:szCs w:val="24"/>
        </w:rPr>
      </w:pPr>
      <w:r w:rsidRPr="00C508D7">
        <w:rPr>
          <w:b/>
          <w:bCs/>
          <w:sz w:val="24"/>
          <w:szCs w:val="24"/>
        </w:rPr>
        <w:t>3-DHCP</w:t>
      </w:r>
      <w:r w:rsidR="00C508D7" w:rsidRPr="00C508D7">
        <w:rPr>
          <w:b/>
          <w:bCs/>
          <w:sz w:val="24"/>
          <w:szCs w:val="24"/>
        </w:rPr>
        <w:t xml:space="preserve">                                                                                                10-SVI </w:t>
      </w:r>
    </w:p>
    <w:p w14:paraId="1A708619" w14:textId="77777777" w:rsidR="009F74C7" w:rsidRPr="00C508D7" w:rsidRDefault="009F74C7" w:rsidP="00FF1FE7">
      <w:pPr>
        <w:rPr>
          <w:b/>
          <w:bCs/>
          <w:sz w:val="24"/>
          <w:szCs w:val="24"/>
        </w:rPr>
      </w:pPr>
      <w:r w:rsidRPr="00C508D7">
        <w:rPr>
          <w:b/>
          <w:bCs/>
          <w:sz w:val="24"/>
          <w:szCs w:val="24"/>
        </w:rPr>
        <w:t>4-DHCP-Relay</w:t>
      </w:r>
    </w:p>
    <w:p w14:paraId="07557B0D" w14:textId="77777777" w:rsidR="009F74C7" w:rsidRPr="00C508D7" w:rsidRDefault="009F74C7" w:rsidP="00FF1FE7">
      <w:pPr>
        <w:rPr>
          <w:b/>
          <w:bCs/>
          <w:sz w:val="24"/>
          <w:szCs w:val="24"/>
        </w:rPr>
      </w:pPr>
      <w:r w:rsidRPr="00C508D7">
        <w:rPr>
          <w:b/>
          <w:bCs/>
          <w:sz w:val="24"/>
          <w:szCs w:val="24"/>
        </w:rPr>
        <w:t>5-OSPF</w:t>
      </w:r>
    </w:p>
    <w:p w14:paraId="67F810FA" w14:textId="77777777" w:rsidR="00C508D7" w:rsidRPr="00C508D7" w:rsidRDefault="009F74C7" w:rsidP="00FF1FE7">
      <w:pPr>
        <w:rPr>
          <w:b/>
          <w:bCs/>
          <w:sz w:val="24"/>
          <w:szCs w:val="24"/>
        </w:rPr>
      </w:pPr>
      <w:r w:rsidRPr="00C508D7">
        <w:rPr>
          <w:b/>
          <w:bCs/>
          <w:sz w:val="24"/>
          <w:szCs w:val="24"/>
        </w:rPr>
        <w:t>6-</w:t>
      </w:r>
      <w:r w:rsidR="00C508D7" w:rsidRPr="00C508D7">
        <w:rPr>
          <w:b/>
          <w:bCs/>
          <w:sz w:val="24"/>
          <w:szCs w:val="24"/>
        </w:rPr>
        <w:t>MultiLayer-OSPF</w:t>
      </w:r>
    </w:p>
    <w:p w14:paraId="6C983E83" w14:textId="56805446" w:rsidR="009238CC" w:rsidRPr="00C508D7" w:rsidRDefault="00FF1FE7" w:rsidP="00C508D7">
      <w:pPr>
        <w:rPr>
          <w:b/>
          <w:bCs/>
          <w:color w:val="C00000"/>
          <w:u w:val="single"/>
        </w:rPr>
      </w:pPr>
      <w:r w:rsidRPr="009F74C7">
        <w:rPr>
          <w:b/>
          <w:bCs/>
          <w:u w:val="single"/>
        </w:rPr>
        <w:br w:type="page"/>
      </w:r>
      <w:r w:rsidR="001A674D" w:rsidRPr="00C508D7">
        <w:rPr>
          <w:b/>
          <w:bCs/>
          <w:i/>
          <w:iCs/>
          <w:color w:val="C00000"/>
          <w:sz w:val="32"/>
          <w:szCs w:val="32"/>
          <w:u w:val="single"/>
        </w:rPr>
        <w:lastRenderedPageBreak/>
        <w:t xml:space="preserve">Configurations </w:t>
      </w:r>
      <w:proofErr w:type="gramStart"/>
      <w:r w:rsidR="001A674D" w:rsidRPr="00C508D7">
        <w:rPr>
          <w:b/>
          <w:bCs/>
          <w:i/>
          <w:iCs/>
          <w:color w:val="C00000"/>
          <w:sz w:val="32"/>
          <w:szCs w:val="32"/>
          <w:u w:val="single"/>
        </w:rPr>
        <w:t>network.[</w:t>
      </w:r>
      <w:proofErr w:type="gramEnd"/>
      <w:r w:rsidR="001A674D" w:rsidRPr="00C508D7">
        <w:rPr>
          <w:b/>
          <w:bCs/>
          <w:i/>
          <w:iCs/>
          <w:color w:val="C00000"/>
          <w:sz w:val="32"/>
          <w:szCs w:val="32"/>
          <w:u w:val="single"/>
        </w:rPr>
        <w:t>RING 1]</w:t>
      </w:r>
    </w:p>
    <w:p w14:paraId="16548C02" w14:textId="77777777" w:rsidR="001A674D" w:rsidRDefault="001A674D" w:rsidP="001A674D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674D" w14:paraId="6349853E" w14:textId="77777777" w:rsidTr="001A674D">
        <w:tc>
          <w:tcPr>
            <w:tcW w:w="3116" w:type="dxa"/>
          </w:tcPr>
          <w:p w14:paraId="40FB3F16" w14:textId="23D7AB4E" w:rsidR="001A674D" w:rsidRPr="00C508D7" w:rsidRDefault="001A674D" w:rsidP="001A674D">
            <w:pPr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</w:pPr>
            <w:r w:rsidRPr="00C508D7"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3117" w:type="dxa"/>
          </w:tcPr>
          <w:p w14:paraId="01B00E3B" w14:textId="417FAA97" w:rsidR="001A674D" w:rsidRPr="00C508D7" w:rsidRDefault="001A674D" w:rsidP="001A674D">
            <w:pPr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</w:pPr>
            <w:r w:rsidRPr="00C508D7"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  <w:t>Network</w:t>
            </w:r>
          </w:p>
        </w:tc>
        <w:tc>
          <w:tcPr>
            <w:tcW w:w="3117" w:type="dxa"/>
          </w:tcPr>
          <w:p w14:paraId="5A1E9BBD" w14:textId="6CFE27A1" w:rsidR="001A674D" w:rsidRPr="00C508D7" w:rsidRDefault="001A674D" w:rsidP="001A674D">
            <w:pPr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</w:pPr>
            <w:r w:rsidRPr="00C508D7"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  <w:t>VLAN</w:t>
            </w:r>
          </w:p>
        </w:tc>
      </w:tr>
      <w:tr w:rsidR="001A674D" w14:paraId="42342E6B" w14:textId="77777777" w:rsidTr="001A674D">
        <w:tc>
          <w:tcPr>
            <w:tcW w:w="3116" w:type="dxa"/>
          </w:tcPr>
          <w:p w14:paraId="1689755E" w14:textId="0D7CBA18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Customer11</w:t>
            </w:r>
          </w:p>
        </w:tc>
        <w:tc>
          <w:tcPr>
            <w:tcW w:w="3117" w:type="dxa"/>
          </w:tcPr>
          <w:p w14:paraId="32684275" w14:textId="4CB04DB7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10.10.11.0/24</w:t>
            </w:r>
          </w:p>
        </w:tc>
        <w:tc>
          <w:tcPr>
            <w:tcW w:w="3117" w:type="dxa"/>
          </w:tcPr>
          <w:p w14:paraId="64CA5BE4" w14:textId="23A3172D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VLAN 11</w:t>
            </w:r>
          </w:p>
        </w:tc>
      </w:tr>
      <w:tr w:rsidR="001A674D" w14:paraId="31EE8109" w14:textId="77777777" w:rsidTr="001A674D">
        <w:tc>
          <w:tcPr>
            <w:tcW w:w="3116" w:type="dxa"/>
          </w:tcPr>
          <w:p w14:paraId="66E58A9F" w14:textId="1252A942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Customer12</w:t>
            </w:r>
          </w:p>
        </w:tc>
        <w:tc>
          <w:tcPr>
            <w:tcW w:w="3117" w:type="dxa"/>
          </w:tcPr>
          <w:p w14:paraId="0F03E81B" w14:textId="36F103EE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10.10.12.0/25</w:t>
            </w:r>
          </w:p>
        </w:tc>
        <w:tc>
          <w:tcPr>
            <w:tcW w:w="3117" w:type="dxa"/>
          </w:tcPr>
          <w:p w14:paraId="23EC0E54" w14:textId="4D1F21AF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VLAN 12</w:t>
            </w:r>
          </w:p>
        </w:tc>
      </w:tr>
      <w:tr w:rsidR="001A674D" w14:paraId="0662E0CC" w14:textId="77777777" w:rsidTr="001A674D">
        <w:tc>
          <w:tcPr>
            <w:tcW w:w="3116" w:type="dxa"/>
          </w:tcPr>
          <w:p w14:paraId="25D90BEA" w14:textId="47CB9434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Customer13</w:t>
            </w:r>
          </w:p>
        </w:tc>
        <w:tc>
          <w:tcPr>
            <w:tcW w:w="3117" w:type="dxa"/>
          </w:tcPr>
          <w:p w14:paraId="12AADB17" w14:textId="783DF75F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10.10.13.0/26</w:t>
            </w:r>
          </w:p>
        </w:tc>
        <w:tc>
          <w:tcPr>
            <w:tcW w:w="3117" w:type="dxa"/>
          </w:tcPr>
          <w:p w14:paraId="3FA3B4FB" w14:textId="0BACE179" w:rsidR="001A674D" w:rsidRDefault="001A674D" w:rsidP="001A674D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VLAN 13</w:t>
            </w:r>
          </w:p>
        </w:tc>
      </w:tr>
    </w:tbl>
    <w:p w14:paraId="22C004D4" w14:textId="77777777" w:rsidR="001A674D" w:rsidRDefault="001A674D" w:rsidP="001A674D">
      <w:pPr>
        <w:rPr>
          <w:b/>
          <w:bCs/>
          <w:i/>
          <w:iCs/>
          <w:sz w:val="32"/>
          <w:szCs w:val="32"/>
          <w:u w:val="single"/>
        </w:rPr>
      </w:pPr>
    </w:p>
    <w:p w14:paraId="42685B90" w14:textId="292C1A24" w:rsidR="001A674D" w:rsidRDefault="001A674D" w:rsidP="001A674D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BF39C9D" wp14:editId="46C85198">
            <wp:extent cx="6446520" cy="4808220"/>
            <wp:effectExtent l="0" t="0" r="0" b="0"/>
            <wp:docPr id="188568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624" name="Picture 188568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FE81" w14:textId="531E0D39" w:rsidR="001A674D" w:rsidRDefault="001A67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CBD52D" w14:textId="77777777" w:rsidR="00EE60F3" w:rsidRPr="00EE60F3" w:rsidRDefault="00EE60F3" w:rsidP="00EE60F3">
      <w:pPr>
        <w:rPr>
          <w:color w:val="C00000"/>
          <w:sz w:val="32"/>
          <w:szCs w:val="32"/>
          <w:u w:val="single"/>
        </w:rPr>
      </w:pPr>
      <w:r w:rsidRPr="00EE60F3">
        <w:rPr>
          <w:color w:val="C00000"/>
          <w:sz w:val="32"/>
          <w:szCs w:val="32"/>
          <w:u w:val="single"/>
        </w:rPr>
        <w:lastRenderedPageBreak/>
        <w:t xml:space="preserve">Create VLANs and operate protocol </w:t>
      </w:r>
      <w:proofErr w:type="spellStart"/>
      <w:r w:rsidRPr="00EE60F3">
        <w:rPr>
          <w:color w:val="C00000"/>
          <w:sz w:val="32"/>
          <w:szCs w:val="32"/>
          <w:u w:val="single"/>
        </w:rPr>
        <w:t>turnk</w:t>
      </w:r>
      <w:proofErr w:type="spellEnd"/>
      <w:r w:rsidRPr="00EE60F3">
        <w:rPr>
          <w:color w:val="C00000"/>
          <w:sz w:val="32"/>
          <w:szCs w:val="32"/>
          <w:u w:val="single"/>
        </w:rPr>
        <w:t xml:space="preserve"> in </w:t>
      </w:r>
      <w:r>
        <w:rPr>
          <w:color w:val="C00000"/>
          <w:sz w:val="32"/>
          <w:szCs w:val="32"/>
          <w:u w:val="single"/>
        </w:rPr>
        <w:t xml:space="preserve">all </w:t>
      </w:r>
      <w:r w:rsidRPr="00EE60F3">
        <w:rPr>
          <w:color w:val="C00000"/>
          <w:sz w:val="32"/>
          <w:szCs w:val="32"/>
          <w:u w:val="single"/>
        </w:rPr>
        <w:t>switches</w:t>
      </w:r>
    </w:p>
    <w:p w14:paraId="43BE4711" w14:textId="298F5B6B" w:rsidR="005A69DD" w:rsidRPr="00BE023E" w:rsidRDefault="005A69DD" w:rsidP="00BE023E">
      <w:pPr>
        <w:pStyle w:val="IntenseQuote"/>
        <w:rPr>
          <w:b/>
          <w:bCs/>
        </w:rPr>
      </w:pPr>
      <w:r w:rsidRPr="00BE023E">
        <w:rPr>
          <w:b/>
          <w:bCs/>
          <w:sz w:val="36"/>
          <w:szCs w:val="36"/>
          <w:highlight w:val="yellow"/>
        </w:rPr>
        <w:t>Ring1-SW1</w:t>
      </w:r>
    </w:p>
    <w:p w14:paraId="5142FDD9" w14:textId="5A820B89" w:rsidR="00825DDC" w:rsidRPr="00BE023E" w:rsidRDefault="00825DDC" w:rsidP="00825D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Ring1-SW1(Config)#vlan 11</w:t>
      </w:r>
    </w:p>
    <w:p w14:paraId="79B25685" w14:textId="7CEE3E39" w:rsidR="00825DDC" w:rsidRPr="00BE023E" w:rsidRDefault="00825DDC" w:rsidP="00825D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Customer11</w:t>
      </w:r>
    </w:p>
    <w:p w14:paraId="28B8091D" w14:textId="5E319066" w:rsidR="00825DDC" w:rsidRPr="00BE023E" w:rsidRDefault="00825DDC" w:rsidP="00825D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12</w:t>
      </w:r>
    </w:p>
    <w:p w14:paraId="659DB62E" w14:textId="1A3B23F9" w:rsidR="00825DDC" w:rsidRPr="00BE023E" w:rsidRDefault="00825DDC" w:rsidP="00825D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Customer12</w:t>
      </w:r>
    </w:p>
    <w:p w14:paraId="2BC41DDB" w14:textId="542201F9" w:rsidR="00825DDC" w:rsidRPr="00BE023E" w:rsidRDefault="00825DDC" w:rsidP="00825D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13</w:t>
      </w:r>
    </w:p>
    <w:p w14:paraId="728CFC65" w14:textId="154B716A" w:rsidR="00825DDC" w:rsidRPr="00BE023E" w:rsidRDefault="00825DDC" w:rsidP="00825D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Ring1-SW1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Customer13</w:t>
      </w:r>
    </w:p>
    <w:p w14:paraId="07E9EC29" w14:textId="19614ED1" w:rsidR="00B52157" w:rsidRPr="00BE023E" w:rsidRDefault="00B52157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PVST </w:t>
      </w:r>
      <w:proofErr w:type="gram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Ring</w:t>
      </w:r>
      <w:proofErr w:type="gram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1-SW1 is root all </w:t>
      </w:r>
      <w:proofErr w:type="spell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vlans</w:t>
      </w:r>
      <w:proofErr w:type="spell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96293"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LACP</w:t>
      </w:r>
    </w:p>
    <w:p w14:paraId="3BD86773" w14:textId="77777777" w:rsidR="00B52157" w:rsidRPr="00BE023E" w:rsidRDefault="00B52157" w:rsidP="00B521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Ring1-SW1(Config)#spanning-tree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 root primary</w:t>
      </w:r>
    </w:p>
    <w:p w14:paraId="78058363" w14:textId="77777777" w:rsidR="00B52157" w:rsidRPr="00BE023E" w:rsidRDefault="00B52157" w:rsidP="00B521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Ring1-SW1(Config)#spanning-tree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root primary</w:t>
      </w:r>
    </w:p>
    <w:p w14:paraId="068E5A4A" w14:textId="77777777" w:rsidR="00B52157" w:rsidRPr="00BE023E" w:rsidRDefault="00B52157" w:rsidP="00B521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Ring1-SW1(Config)#spanning-tree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root primary</w:t>
      </w:r>
    </w:p>
    <w:p w14:paraId="1E2A7CF6" w14:textId="77777777" w:rsidR="00B52157" w:rsidRPr="00BE023E" w:rsidRDefault="00B52157" w:rsidP="00B521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Ring1-SW1(Config)#spanning-tree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root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</w:t>
      </w:r>
    </w:p>
    <w:p w14:paraId="4141F7A1" w14:textId="43279F21" w:rsidR="00496293" w:rsidRPr="00BE023E" w:rsidRDefault="00496293" w:rsidP="00B521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Ring1-SW1(Config)#int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440827C1" w14:textId="4B69EC03" w:rsidR="00B52157" w:rsidRPr="00BE023E" w:rsidRDefault="00496293" w:rsidP="00496293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Ring1-SW1(Config-if-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channel-group 1 mode active</w:t>
      </w:r>
    </w:p>
    <w:p w14:paraId="54357822" w14:textId="048A7495" w:rsidR="004003B5" w:rsidRPr="00BE023E" w:rsidRDefault="004003B5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</w:t>
      </w:r>
    </w:p>
    <w:p w14:paraId="7924A21C" w14:textId="0F20458A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Ring1-SW1(Config)#int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0/5-6</w:t>
      </w:r>
    </w:p>
    <w:p w14:paraId="1B58C0AC" w14:textId="13568501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56551620" w14:textId="16934920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</w:t>
      </w:r>
    </w:p>
    <w:p w14:paraId="7722875D" w14:textId="22E0F361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2BB3B693" w14:textId="55A11C00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Ring1-SW1(Config)#int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286FFA99" w14:textId="3F3F40D0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mode trunk </w:t>
      </w:r>
    </w:p>
    <w:p w14:paraId="380CF48D" w14:textId="77AB2AD0" w:rsidR="00E53457" w:rsidRPr="00BE023E" w:rsidRDefault="00E53457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channel (trunk)</w:t>
      </w:r>
    </w:p>
    <w:p w14:paraId="5BA3CF53" w14:textId="22988820" w:rsidR="00E53457" w:rsidRPr="00BE023E" w:rsidRDefault="00E53457" w:rsidP="00E534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Ring1-SW1(config)#int port-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channel  1</w:t>
      </w:r>
      <w:proofErr w:type="gramEnd"/>
    </w:p>
    <w:p w14:paraId="27F8B2B0" w14:textId="5AA291C7" w:rsidR="00F4615F" w:rsidRPr="00BE023E" w:rsidRDefault="00E53457" w:rsidP="00BE02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Ring1-SW1(Config-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trunk</w:t>
      </w:r>
    </w:p>
    <w:p w14:paraId="3DA12820" w14:textId="2FD36A67" w:rsidR="002669DC" w:rsidRPr="00BE023E" w:rsidRDefault="002669DC" w:rsidP="00BE023E">
      <w:pPr>
        <w:pStyle w:val="IntenseQuote"/>
        <w:rPr>
          <w:b/>
          <w:bCs/>
          <w:sz w:val="36"/>
          <w:szCs w:val="36"/>
        </w:rPr>
      </w:pPr>
      <w:r w:rsidRPr="00BE023E">
        <w:rPr>
          <w:b/>
          <w:bCs/>
          <w:sz w:val="36"/>
          <w:szCs w:val="36"/>
          <w:highlight w:val="yellow"/>
        </w:rPr>
        <w:lastRenderedPageBreak/>
        <w:t>Ring1-SW2</w:t>
      </w:r>
    </w:p>
    <w:p w14:paraId="6A8D36FA" w14:textId="5E73A028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Ring1-SW2(Config)#vlan 11</w:t>
      </w:r>
    </w:p>
    <w:p w14:paraId="46830F7A" w14:textId="2613E1D8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Ring1-SW2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Customer11</w:t>
      </w:r>
    </w:p>
    <w:p w14:paraId="2CF5A26C" w14:textId="2BAF74A8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Ring1-SW2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12</w:t>
      </w:r>
    </w:p>
    <w:p w14:paraId="6664E0AC" w14:textId="78E95D5B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Ring1-SW2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Customer12</w:t>
      </w:r>
    </w:p>
    <w:p w14:paraId="470C25B6" w14:textId="794C381A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Ring1-SW2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13</w:t>
      </w:r>
    </w:p>
    <w:p w14:paraId="380FA14B" w14:textId="6E2F5FDE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Ring1-SW2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Customer13</w:t>
      </w:r>
    </w:p>
    <w:p w14:paraId="7BEE2BEB" w14:textId="77777777" w:rsidR="007430AD" w:rsidRPr="00BE023E" w:rsidRDefault="007430AD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</w:t>
      </w:r>
    </w:p>
    <w:p w14:paraId="7B17DE96" w14:textId="6B742262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5DC32962" w14:textId="06919736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23178F69" w14:textId="561D51CB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</w:t>
      </w:r>
    </w:p>
    <w:p w14:paraId="59E57DD1" w14:textId="19D9346A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5A57F8BC" w14:textId="77777777" w:rsidR="007430AD" w:rsidRDefault="007430AD" w:rsidP="002669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2C06A" w14:textId="2220E7B4" w:rsidR="002669DC" w:rsidRPr="00BE023E" w:rsidRDefault="002669DC" w:rsidP="00BE023E">
      <w:pPr>
        <w:pStyle w:val="IntenseQuote"/>
        <w:rPr>
          <w:b/>
          <w:bCs/>
          <w:sz w:val="36"/>
          <w:szCs w:val="36"/>
        </w:rPr>
      </w:pPr>
      <w:r w:rsidRPr="00BE023E">
        <w:rPr>
          <w:b/>
          <w:bCs/>
          <w:sz w:val="36"/>
          <w:szCs w:val="36"/>
          <w:highlight w:val="yellow"/>
        </w:rPr>
        <w:t>Ring1-SW3</w:t>
      </w:r>
    </w:p>
    <w:p w14:paraId="06BC6EB7" w14:textId="4F514559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Ring1-SW3(Config)#vlan 11</w:t>
      </w:r>
    </w:p>
    <w:p w14:paraId="05F00B8C" w14:textId="1B2327E1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Ring1-SW3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Customer11</w:t>
      </w:r>
    </w:p>
    <w:p w14:paraId="64F79BA6" w14:textId="493BDD1D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Ring1-SW3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12</w:t>
      </w:r>
    </w:p>
    <w:p w14:paraId="0A1B2C70" w14:textId="08F4CE7A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Ring1-SW3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Customer12</w:t>
      </w:r>
    </w:p>
    <w:p w14:paraId="4F848533" w14:textId="03DADDB8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Ring1-SW3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13</w:t>
      </w:r>
    </w:p>
    <w:p w14:paraId="29F6DE6E" w14:textId="1F1B34B9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Ring1-SW3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Customer13</w:t>
      </w:r>
    </w:p>
    <w:p w14:paraId="396DD4E3" w14:textId="3335B0BE" w:rsidR="007430AD" w:rsidRPr="00BE023E" w:rsidRDefault="007430AD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</w:p>
    <w:p w14:paraId="458CE048" w14:textId="2558AD74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4884FF80" w14:textId="4D68A874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314AA712" w14:textId="54B96AA4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</w:p>
    <w:p w14:paraId="17F821A7" w14:textId="04831001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4C3F2455" w14:textId="14F08CD7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2D61A626" w14:textId="23BB37D8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mode trunk </w:t>
      </w:r>
    </w:p>
    <w:p w14:paraId="1884CB09" w14:textId="77777777" w:rsidR="007430AD" w:rsidRDefault="007430AD" w:rsidP="002669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9056F" w14:textId="35BFF0F6" w:rsidR="002669DC" w:rsidRPr="00BE023E" w:rsidRDefault="002669DC" w:rsidP="00BE023E">
      <w:pPr>
        <w:pStyle w:val="IntenseQuote"/>
        <w:rPr>
          <w:b/>
          <w:bCs/>
          <w:sz w:val="36"/>
          <w:szCs w:val="36"/>
        </w:rPr>
      </w:pPr>
      <w:r w:rsidRPr="00BE023E">
        <w:rPr>
          <w:b/>
          <w:bCs/>
          <w:sz w:val="36"/>
          <w:szCs w:val="36"/>
          <w:highlight w:val="yellow"/>
        </w:rPr>
        <w:t>Ring1-SW4</w:t>
      </w:r>
    </w:p>
    <w:p w14:paraId="0FD2606C" w14:textId="52E18891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Ring1-SW4(Config)#vlan 11</w:t>
      </w:r>
    </w:p>
    <w:p w14:paraId="14C9D4B2" w14:textId="0EFBE9E7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Ring1-SW4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Customer11</w:t>
      </w:r>
    </w:p>
    <w:p w14:paraId="1DF172C1" w14:textId="757104DC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Ring1-SW4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12</w:t>
      </w:r>
    </w:p>
    <w:p w14:paraId="52CC1188" w14:textId="6E986121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Ring1-SW4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Customer12</w:t>
      </w:r>
    </w:p>
    <w:p w14:paraId="79C969D1" w14:textId="4C8FF619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Ring1-SW4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13</w:t>
      </w:r>
    </w:p>
    <w:p w14:paraId="3EED67D8" w14:textId="196C99E3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Ring1-SW4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Customer13</w:t>
      </w:r>
    </w:p>
    <w:p w14:paraId="3F71810F" w14:textId="659DD9DB" w:rsidR="007430AD" w:rsidRPr="00BE023E" w:rsidRDefault="007430AD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</w:p>
    <w:p w14:paraId="0070E968" w14:textId="48DBE72B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06B6DCCD" w14:textId="33B89296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304169C9" w14:textId="0107EC7B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</w:p>
    <w:p w14:paraId="588403AC" w14:textId="501685C0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319515C9" w14:textId="77777777" w:rsidR="007430AD" w:rsidRDefault="007430AD" w:rsidP="002669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9401B" w14:textId="77D95C9C" w:rsidR="002669DC" w:rsidRPr="00BE023E" w:rsidRDefault="002669DC" w:rsidP="00BE023E">
      <w:pPr>
        <w:pStyle w:val="IntenseQuote"/>
        <w:rPr>
          <w:b/>
          <w:bCs/>
          <w:sz w:val="36"/>
          <w:szCs w:val="36"/>
        </w:rPr>
      </w:pPr>
      <w:r w:rsidRPr="00BE023E">
        <w:rPr>
          <w:b/>
          <w:bCs/>
          <w:sz w:val="36"/>
          <w:szCs w:val="36"/>
          <w:highlight w:val="yellow"/>
        </w:rPr>
        <w:t>Ring1-SW5</w:t>
      </w:r>
    </w:p>
    <w:p w14:paraId="72DD0BA5" w14:textId="1337CAC4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Ring1-SW5(Config)#vlan 11</w:t>
      </w:r>
    </w:p>
    <w:p w14:paraId="2514AFDB" w14:textId="341C739E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Ring1-SW5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Customer11</w:t>
      </w:r>
    </w:p>
    <w:p w14:paraId="25AB223A" w14:textId="1B15722C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Ring1-SW5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12</w:t>
      </w:r>
    </w:p>
    <w:p w14:paraId="314CD15B" w14:textId="76B610DA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Ring1-SW5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Customer12</w:t>
      </w:r>
    </w:p>
    <w:p w14:paraId="6B085211" w14:textId="51986136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Ring1-SW5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13</w:t>
      </w:r>
    </w:p>
    <w:p w14:paraId="3941575A" w14:textId="7DA425F5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Ring1-SW5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Customer13</w:t>
      </w:r>
    </w:p>
    <w:p w14:paraId="46CE1F9F" w14:textId="7F9AA9F9" w:rsidR="007430AD" w:rsidRPr="00BE023E" w:rsidRDefault="007430AD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Port access/trunk – acc </w:t>
      </w:r>
      <w:proofErr w:type="spell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</w:t>
      </w:r>
    </w:p>
    <w:p w14:paraId="6C9FFC83" w14:textId="633E981D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50A7210E" w14:textId="0B6B10CA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36ABEC7B" w14:textId="4A518A6D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</w:t>
      </w:r>
    </w:p>
    <w:p w14:paraId="7C9BEEB7" w14:textId="4A5FE0F7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1A0957CC" w14:textId="32304AA4" w:rsidR="00E53457" w:rsidRPr="00BE023E" w:rsidRDefault="00E53457" w:rsidP="00E534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35E5AA96" w14:textId="29BF6F50" w:rsidR="007430AD" w:rsidRPr="00BE023E" w:rsidRDefault="00E53457" w:rsidP="00BE02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mode trunk </w:t>
      </w:r>
    </w:p>
    <w:p w14:paraId="75A3C55D" w14:textId="7A0B0317" w:rsidR="002669DC" w:rsidRPr="00BE023E" w:rsidRDefault="002669DC" w:rsidP="00BE023E">
      <w:pPr>
        <w:pStyle w:val="IntenseQuote"/>
        <w:rPr>
          <w:b/>
          <w:bCs/>
          <w:sz w:val="36"/>
          <w:szCs w:val="36"/>
        </w:rPr>
      </w:pPr>
      <w:r w:rsidRPr="00BE023E">
        <w:rPr>
          <w:b/>
          <w:bCs/>
          <w:sz w:val="36"/>
          <w:szCs w:val="36"/>
          <w:highlight w:val="yellow"/>
        </w:rPr>
        <w:t>Ring1-SW6</w:t>
      </w:r>
    </w:p>
    <w:p w14:paraId="26D788EF" w14:textId="12BE7ADF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Ring1-SW6(Config)#vlan 11</w:t>
      </w:r>
    </w:p>
    <w:p w14:paraId="35ACEDF3" w14:textId="30FCDCB2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Ring1-SW6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Customer11</w:t>
      </w:r>
    </w:p>
    <w:p w14:paraId="463154CD" w14:textId="1D6906A7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Ring1-SW6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12</w:t>
      </w:r>
    </w:p>
    <w:p w14:paraId="6D8F07EC" w14:textId="2E578D52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Ring1-SW6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Customer12</w:t>
      </w:r>
    </w:p>
    <w:p w14:paraId="232FE591" w14:textId="62D751A1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Ring1-SW6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13</w:t>
      </w:r>
    </w:p>
    <w:p w14:paraId="7F86B6D3" w14:textId="79C4220A" w:rsidR="002669DC" w:rsidRPr="00BE023E" w:rsidRDefault="002669DC" w:rsidP="002669D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Ring1-SW6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Customer13</w:t>
      </w:r>
    </w:p>
    <w:p w14:paraId="06685206" w14:textId="542DC82D" w:rsidR="007430AD" w:rsidRPr="00BE023E" w:rsidRDefault="007430AD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</w:t>
      </w:r>
    </w:p>
    <w:p w14:paraId="6B1F574A" w14:textId="3290C3D3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2C64AB0B" w14:textId="213C4E8A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2D0293E6" w14:textId="3C431A34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</w:t>
      </w:r>
    </w:p>
    <w:p w14:paraId="56F09C4B" w14:textId="43660FA8" w:rsidR="007430AD" w:rsidRPr="00BE023E" w:rsidRDefault="007430AD" w:rsidP="007430A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Ring1-SW</w:t>
      </w:r>
      <w:r w:rsidR="008759BA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7573CD56" w14:textId="77777777" w:rsidR="008759BA" w:rsidRPr="00BE023E" w:rsidRDefault="008759BA" w:rsidP="00BE023E">
      <w:pPr>
        <w:pStyle w:val="IntenseQuote"/>
        <w:rPr>
          <w:b/>
          <w:bCs/>
          <w:sz w:val="36"/>
          <w:szCs w:val="36"/>
        </w:rPr>
      </w:pPr>
      <w:r w:rsidRPr="00BE023E">
        <w:rPr>
          <w:b/>
          <w:bCs/>
          <w:sz w:val="36"/>
          <w:szCs w:val="36"/>
          <w:highlight w:val="yellow"/>
        </w:rPr>
        <w:t>Multilayer SW</w:t>
      </w:r>
    </w:p>
    <w:p w14:paraId="769959D2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MLS-Ring1(Config)#vlan 11</w:t>
      </w:r>
    </w:p>
    <w:p w14:paraId="7417B79C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Customer11</w:t>
      </w:r>
    </w:p>
    <w:p w14:paraId="4CEBD248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12</w:t>
      </w:r>
    </w:p>
    <w:p w14:paraId="0DEF02AE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MLS-Ring1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Customer12</w:t>
      </w:r>
    </w:p>
    <w:p w14:paraId="25467D9E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spellStart"/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 13</w:t>
      </w:r>
    </w:p>
    <w:p w14:paraId="1C4DD6EA" w14:textId="77777777" w:rsidR="008759BA" w:rsidRPr="00BE023E" w:rsidRDefault="008759BA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LACP</w:t>
      </w:r>
    </w:p>
    <w:p w14:paraId="713A918B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(Config)#int range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6EEE66B9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(Config-if-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channel-group 1 mode active</w:t>
      </w:r>
    </w:p>
    <w:p w14:paraId="4AE7B055" w14:textId="27EB450D" w:rsidR="008759BA" w:rsidRPr="00BE023E" w:rsidRDefault="008759BA" w:rsidP="00BE023E">
      <w:pPr>
        <w:pStyle w:val="ListParagraph"/>
        <w:numPr>
          <w:ilvl w:val="0"/>
          <w:numId w:val="2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BE023E"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ER-VLAN</w:t>
      </w:r>
    </w:p>
    <w:p w14:paraId="356480BA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(Config)#ip routing</w:t>
      </w:r>
    </w:p>
    <w:p w14:paraId="6BAB1CDC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MLS-Ring1 (Config)#int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</w:t>
      </w:r>
    </w:p>
    <w:p w14:paraId="1E7F1418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0C328D0D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GW-VL-11</w:t>
      </w:r>
    </w:p>
    <w:p w14:paraId="0A59E545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10.10.11.1 255.255.255.0</w:t>
      </w:r>
    </w:p>
    <w:p w14:paraId="35BD4EBA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3A81F410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(Config)#int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</w:t>
      </w:r>
    </w:p>
    <w:p w14:paraId="267CD006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1D45313A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GW-VL-12</w:t>
      </w:r>
    </w:p>
    <w:p w14:paraId="027E36A5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10.10.12.1 255.255.255.128</w:t>
      </w:r>
    </w:p>
    <w:p w14:paraId="3F0310BD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73A5F05C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(Config)#int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</w:t>
      </w:r>
    </w:p>
    <w:p w14:paraId="4002F820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4CF5C375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GW-VL-13</w:t>
      </w:r>
    </w:p>
    <w:p w14:paraId="0B58458F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10.10.13.1 255.255.255.192</w:t>
      </w:r>
    </w:p>
    <w:p w14:paraId="5471418F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exit  </w:t>
      </w:r>
    </w:p>
    <w:p w14:paraId="17ECF726" w14:textId="77777777" w:rsidR="008759BA" w:rsidRDefault="008759BA" w:rsidP="008759BA">
      <w:pPr>
        <w:jc w:val="center"/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22B5E" w14:textId="77777777" w:rsidR="008759BA" w:rsidRDefault="008759BA" w:rsidP="008759BA">
      <w:pPr>
        <w:jc w:val="center"/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6A8B0" w14:textId="77777777" w:rsidR="008759BA" w:rsidRPr="00BE023E" w:rsidRDefault="008759BA" w:rsidP="00BE023E">
      <w:pPr>
        <w:pStyle w:val="ListParagraph"/>
        <w:numPr>
          <w:ilvl w:val="0"/>
          <w:numId w:val="23"/>
        </w:numPr>
        <w:rPr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</w:p>
    <w:p w14:paraId="13124560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Ring1-VL11</w:t>
      </w:r>
    </w:p>
    <w:p w14:paraId="3EFC3AC2" w14:textId="645C989E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10.10.11.0  255.255.255.</w:t>
      </w:r>
      <w:r w:rsidR="009A10BB"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252</w:t>
      </w:r>
    </w:p>
    <w:p w14:paraId="6D66F7DF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default-router 10.10.11.1</w:t>
      </w:r>
    </w:p>
    <w:p w14:paraId="22400639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-server 1.1.1.1</w:t>
      </w:r>
    </w:p>
    <w:p w14:paraId="0D3B74E1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</w:t>
      </w:r>
    </w:p>
    <w:p w14:paraId="3CFF89BF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Ring1-VL12</w:t>
      </w:r>
    </w:p>
    <w:p w14:paraId="32542C18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10.10.12.0  255.255.255.128</w:t>
      </w:r>
    </w:p>
    <w:p w14:paraId="622C680A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default-router 10.10.12.1</w:t>
      </w:r>
    </w:p>
    <w:p w14:paraId="5CA020DF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dns-server 1.1.1.1</w:t>
      </w:r>
    </w:p>
    <w:p w14:paraId="0619F1AB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2C58DAC1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Ring1-VL13</w:t>
      </w:r>
    </w:p>
    <w:p w14:paraId="67CCE957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10.10.13.0  255.255.255.192</w:t>
      </w:r>
    </w:p>
    <w:p w14:paraId="3B209688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default-router 10.10.13.1</w:t>
      </w:r>
    </w:p>
    <w:p w14:paraId="6C3BB6C5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dns-server 1.1.1.1</w:t>
      </w:r>
    </w:p>
    <w:p w14:paraId="49DF9BD3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2269DC06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excluded-address 10.10.11.1</w:t>
      </w:r>
    </w:p>
    <w:p w14:paraId="522A9B02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excluded-address 10.10.12.1</w:t>
      </w:r>
    </w:p>
    <w:p w14:paraId="47898AD8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excluded-address 10.10.13.1</w:t>
      </w:r>
    </w:p>
    <w:p w14:paraId="19198A76" w14:textId="631481FB" w:rsidR="0081430A" w:rsidRPr="00BE023E" w:rsidRDefault="0081430A" w:rsidP="00BE023E">
      <w:pPr>
        <w:pStyle w:val="ListParagraph"/>
        <w:numPr>
          <w:ilvl w:val="0"/>
          <w:numId w:val="22"/>
        </w:numPr>
        <w:rPr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DHCP-Relay</w:t>
      </w:r>
    </w:p>
    <w:p w14:paraId="535C03C2" w14:textId="4A5D68A9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Ring1-VL21</w:t>
      </w:r>
    </w:p>
    <w:p w14:paraId="0C090FD5" w14:textId="070BF5BF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10.10.21.0  255.255.255.224</w:t>
      </w:r>
    </w:p>
    <w:p w14:paraId="52B11680" w14:textId="4292B79B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default-router 10.10.21.1</w:t>
      </w:r>
    </w:p>
    <w:p w14:paraId="6EB90836" w14:textId="77777777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-server 1.1.1.1</w:t>
      </w:r>
    </w:p>
    <w:p w14:paraId="4B7CE60B" w14:textId="77777777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</w:t>
      </w:r>
    </w:p>
    <w:p w14:paraId="11921987" w14:textId="6EBAD5C5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Ring1-VL22</w:t>
      </w:r>
    </w:p>
    <w:p w14:paraId="2CEA083E" w14:textId="1D508F8A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10.10.22.0  255.255.255.240</w:t>
      </w:r>
    </w:p>
    <w:p w14:paraId="294AEED8" w14:textId="7866A9C1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default-router 10.10.22.1</w:t>
      </w:r>
    </w:p>
    <w:p w14:paraId="3AB99069" w14:textId="77777777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dns-server 1.1.1.1</w:t>
      </w:r>
    </w:p>
    <w:p w14:paraId="7BE5F1F8" w14:textId="77777777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3F80B187" w14:textId="1C14A9AD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Ring1-VL23</w:t>
      </w:r>
    </w:p>
    <w:p w14:paraId="47275A64" w14:textId="2BE3F3AA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10.10.23.0  255.255.255.248</w:t>
      </w:r>
    </w:p>
    <w:p w14:paraId="4BC379B5" w14:textId="3324EF63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default-router 10.10.23.1</w:t>
      </w:r>
    </w:p>
    <w:p w14:paraId="2520E441" w14:textId="77777777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dns-server 1.1.1.1</w:t>
      </w:r>
    </w:p>
    <w:p w14:paraId="79E160BC" w14:textId="77777777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4E838FBE" w14:textId="1D82F673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excluded-address 10.10.21.1</w:t>
      </w:r>
    </w:p>
    <w:p w14:paraId="282E59A5" w14:textId="4E2BEDE7" w:rsidR="009A10BB" w:rsidRPr="00BE023E" w:rsidRDefault="009A10BB" w:rsidP="009A10BB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excluded-address 10.10.22.1</w:t>
      </w:r>
    </w:p>
    <w:p w14:paraId="02A068A0" w14:textId="4D4226E5" w:rsidR="008759BA" w:rsidRPr="00BE023E" w:rsidRDefault="009A10BB" w:rsidP="00BE02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excluded-address 10.10.23.1</w:t>
      </w:r>
    </w:p>
    <w:p w14:paraId="5EDA61AB" w14:textId="77777777" w:rsidR="008759BA" w:rsidRPr="00BE023E" w:rsidRDefault="008759BA" w:rsidP="00BE023E">
      <w:pPr>
        <w:pStyle w:val="ListParagraph"/>
        <w:numPr>
          <w:ilvl w:val="0"/>
          <w:numId w:val="2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channel (trunk)</w:t>
      </w:r>
    </w:p>
    <w:p w14:paraId="7AE1C904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trunk encapsulation dot1q</w:t>
      </w:r>
    </w:p>
    <w:p w14:paraId="1866FA1F" w14:textId="5AB42D7E" w:rsidR="008759BA" w:rsidRPr="00BE023E" w:rsidRDefault="008759BA" w:rsidP="00BE023E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trunk</w:t>
      </w:r>
    </w:p>
    <w:p w14:paraId="41963B72" w14:textId="77777777" w:rsidR="008759BA" w:rsidRPr="00BE023E" w:rsidRDefault="008759BA" w:rsidP="00BE023E">
      <w:pPr>
        <w:pStyle w:val="ListParagraph"/>
        <w:numPr>
          <w:ilvl w:val="0"/>
          <w:numId w:val="2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interfaces</w:t>
      </w:r>
    </w:p>
    <w:p w14:paraId="3B73697E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(Config)# int gig 0/1</w:t>
      </w:r>
    </w:p>
    <w:p w14:paraId="55A2E1E3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switchport</w:t>
      </w:r>
    </w:p>
    <w:p w14:paraId="64C09682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172.16.1.1  255.255.255.252</w:t>
      </w:r>
    </w:p>
    <w:p w14:paraId="4B5AD949" w14:textId="77777777" w:rsidR="008759BA" w:rsidRPr="00BE023E" w:rsidRDefault="008759BA" w:rsidP="00BE023E">
      <w:pPr>
        <w:pStyle w:val="ListParagraph"/>
        <w:numPr>
          <w:ilvl w:val="0"/>
          <w:numId w:val="2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</w:p>
    <w:p w14:paraId="774E9A1C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MLS-Ring1 (Config)# router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1D7B2726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10.10.11.0  0.0.0.255 area 1</w:t>
      </w:r>
    </w:p>
    <w:p w14:paraId="1899A3C4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10.10.12.0  0.0.0.127 area 1</w:t>
      </w:r>
    </w:p>
    <w:p w14:paraId="592C4A34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10.10.13.0  0.0.0.63 area 1</w:t>
      </w:r>
    </w:p>
    <w:p w14:paraId="132788FB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MLS-Ring1 (Config-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172.16.1.0  0.0.0.3 area 1</w:t>
      </w:r>
    </w:p>
    <w:p w14:paraId="45F8A56A" w14:textId="77777777" w:rsidR="00AD5134" w:rsidRDefault="00AD5134" w:rsidP="008759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53F31" w14:textId="77777777" w:rsidR="00AD5134" w:rsidRDefault="00AD5134" w:rsidP="008759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B892E" w14:textId="77777777" w:rsidR="00AD5134" w:rsidRDefault="00AD5134" w:rsidP="008759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57517" w14:textId="77777777" w:rsidR="00AD5134" w:rsidRDefault="00AD5134" w:rsidP="008759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E51A2" w14:textId="77777777" w:rsidR="00AD5134" w:rsidRDefault="00AD5134" w:rsidP="008759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74C74" w14:textId="77777777" w:rsidR="00BE023E" w:rsidRDefault="00BE023E" w:rsidP="008759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DFFCA" w14:textId="77777777" w:rsidR="00AD5134" w:rsidRDefault="00AD5134" w:rsidP="008759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1DEA7" w14:textId="76A288E2" w:rsidR="00AD5134" w:rsidRPr="00AD5134" w:rsidRDefault="00AD5134" w:rsidP="00AD5134">
      <w:pPr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134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Routers</w:t>
      </w:r>
      <w:r w:rsidR="00BE023E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</w:t>
      </w:r>
    </w:p>
    <w:p w14:paraId="7328092D" w14:textId="1095DE63" w:rsidR="00AD5134" w:rsidRPr="00AD5134" w:rsidRDefault="00AD5134" w:rsidP="00AD5134">
      <w:pPr>
        <w:jc w:val="center"/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00000"/>
        </w:rPr>
        <w:drawing>
          <wp:inline distT="0" distB="0" distL="0" distR="0" wp14:anchorId="60813FD9" wp14:editId="64D48827">
            <wp:extent cx="5783580" cy="2685415"/>
            <wp:effectExtent l="0" t="0" r="7620" b="635"/>
            <wp:docPr id="1004811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1818" name="Picture 10048118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84" cy="26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2E95" w14:textId="2C6143E3" w:rsidR="008759BA" w:rsidRPr="005A05E5" w:rsidRDefault="008759BA" w:rsidP="005A05E5">
      <w:pPr>
        <w:pStyle w:val="IntenseQuote"/>
        <w:rPr>
          <w:b/>
          <w:bCs/>
          <w:sz w:val="36"/>
          <w:szCs w:val="36"/>
        </w:rPr>
      </w:pPr>
      <w:r w:rsidRPr="005A05E5">
        <w:rPr>
          <w:b/>
          <w:bCs/>
          <w:sz w:val="36"/>
          <w:szCs w:val="36"/>
          <w:highlight w:val="yellow"/>
        </w:rPr>
        <w:t>ROUTER 1 [Ring 1]</w:t>
      </w:r>
    </w:p>
    <w:p w14:paraId="0F9514CD" w14:textId="3E1D6455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)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 int gig 0/1</w:t>
      </w:r>
    </w:p>
    <w:p w14:paraId="07D88B01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(config 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172.16.1.2  255.255.255.252</w:t>
      </w:r>
    </w:p>
    <w:p w14:paraId="36EA6EAF" w14:textId="79CF9D51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(config 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shutdown</w:t>
      </w:r>
    </w:p>
    <w:p w14:paraId="390E34B8" w14:textId="2FCECEF8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(config 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</w:t>
      </w:r>
    </w:p>
    <w:p w14:paraId="10EABC4C" w14:textId="363762E9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)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 int gig 0/2</w:t>
      </w:r>
    </w:p>
    <w:p w14:paraId="18466184" w14:textId="3891303E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(config 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192.168.1.2 255.255.255.252</w:t>
      </w:r>
    </w:p>
    <w:p w14:paraId="5F17B761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(config 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shutdown</w:t>
      </w:r>
    </w:p>
    <w:p w14:paraId="2BE2E772" w14:textId="77777777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(config -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</w:t>
      </w:r>
    </w:p>
    <w:p w14:paraId="252ECDFF" w14:textId="4A965B47" w:rsidR="008759BA" w:rsidRPr="005A05E5" w:rsidRDefault="008759BA" w:rsidP="005A05E5">
      <w:pPr>
        <w:pStyle w:val="ListParagraph"/>
        <w:numPr>
          <w:ilvl w:val="0"/>
          <w:numId w:val="19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</w:p>
    <w:p w14:paraId="653E857F" w14:textId="7BEDAA12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)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 router </w:t>
      </w:r>
      <w:proofErr w:type="spell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  <w:proofErr w:type="spell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396C4152" w14:textId="66F9B945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 -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router)# network 172.16.1.0  0.0.0.3 area 1</w:t>
      </w:r>
    </w:p>
    <w:p w14:paraId="6DDD1B7C" w14:textId="154574F8" w:rsidR="008759BA" w:rsidRPr="00BE023E" w:rsidRDefault="008759BA" w:rsidP="008759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ABR1 (</w:t>
      </w:r>
      <w:proofErr w:type="gramStart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 -</w:t>
      </w:r>
      <w:proofErr w:type="gramEnd"/>
      <w:r w:rsidRPr="00BE023E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router)# network 192.168.1.0  0.0.0.3 area 0</w:t>
      </w:r>
    </w:p>
    <w:p w14:paraId="5B858FE0" w14:textId="24AD5941" w:rsidR="008759BA" w:rsidRPr="005A05E5" w:rsidRDefault="007E6D4B" w:rsidP="005A05E5">
      <w:pPr>
        <w:pStyle w:val="IntenseQuote"/>
        <w:rPr>
          <w:b/>
          <w:bCs/>
          <w:sz w:val="36"/>
          <w:szCs w:val="36"/>
        </w:rPr>
      </w:pPr>
      <w:r w:rsidRPr="005A05E5">
        <w:rPr>
          <w:b/>
          <w:bCs/>
          <w:sz w:val="36"/>
          <w:szCs w:val="36"/>
          <w:highlight w:val="yellow"/>
        </w:rPr>
        <w:lastRenderedPageBreak/>
        <w:t xml:space="preserve">ROUTER 0 [ </w:t>
      </w:r>
      <w:proofErr w:type="gramStart"/>
      <w:r w:rsidRPr="005A05E5">
        <w:rPr>
          <w:b/>
          <w:bCs/>
          <w:sz w:val="36"/>
          <w:szCs w:val="36"/>
          <w:highlight w:val="yellow"/>
        </w:rPr>
        <w:t>CORE ]</w:t>
      </w:r>
      <w:proofErr w:type="gramEnd"/>
    </w:p>
    <w:p w14:paraId="74F85016" w14:textId="13F007C3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Core-Router(config)# int gig 0/2</w:t>
      </w:r>
    </w:p>
    <w:p w14:paraId="2E1E084E" w14:textId="39997AD6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Core-Router(config-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192.168.1.1  255.255.255.252</w:t>
      </w:r>
    </w:p>
    <w:p w14:paraId="40453A46" w14:textId="27F49064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Core-Router(config-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6F60BE4C" w14:textId="6603E586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Core-Router(config-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037B10B1" w14:textId="77777777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Core-Router(config)# int gig 0/0</w:t>
      </w:r>
    </w:p>
    <w:p w14:paraId="233C0B81" w14:textId="691AB4A6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Core-Router(config-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192.168.2.1  255.255.255.252</w:t>
      </w:r>
    </w:p>
    <w:p w14:paraId="519205FD" w14:textId="77777777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Core-Router(config-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69FCA89A" w14:textId="77777777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Core-Router(config-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7D327985" w14:textId="77777777" w:rsidR="007E6D4B" w:rsidRPr="005A05E5" w:rsidRDefault="007E6D4B" w:rsidP="005A05E5">
      <w:pPr>
        <w:pStyle w:val="ListParagraph"/>
        <w:numPr>
          <w:ilvl w:val="0"/>
          <w:numId w:val="18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</w:p>
    <w:p w14:paraId="146CCCD2" w14:textId="25DAE183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 (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)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 router </w:t>
      </w:r>
      <w:proofErr w:type="spell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  <w:proofErr w:type="spell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17300C6E" w14:textId="4F273F96" w:rsidR="007E6D4B" w:rsidRPr="00BE023E" w:rsidRDefault="007E6D4B" w:rsidP="007E6D4B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 (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 -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router)# network 192.168.1.0  0.0.0.3 area 0</w:t>
      </w:r>
    </w:p>
    <w:p w14:paraId="41B397E4" w14:textId="732D03F6" w:rsidR="007E6D4B" w:rsidRPr="00BE023E" w:rsidRDefault="007E6D4B" w:rsidP="00BE023E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Core-Router (</w:t>
      </w:r>
      <w:proofErr w:type="gramStart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 -</w:t>
      </w:r>
      <w:proofErr w:type="gramEnd"/>
      <w:r w:rsidRPr="00BE02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router)# network 192.168.2.0  0.0.0.3 area 0</w:t>
      </w:r>
    </w:p>
    <w:p w14:paraId="4D708555" w14:textId="46C87825" w:rsidR="007E6D4B" w:rsidRPr="005A05E5" w:rsidRDefault="007E6D4B" w:rsidP="005A05E5">
      <w:pPr>
        <w:pStyle w:val="IntenseQuote"/>
        <w:rPr>
          <w:b/>
          <w:bCs/>
          <w:sz w:val="36"/>
          <w:szCs w:val="36"/>
        </w:rPr>
      </w:pPr>
      <w:r w:rsidRPr="005A05E5">
        <w:rPr>
          <w:b/>
          <w:bCs/>
          <w:sz w:val="36"/>
          <w:szCs w:val="36"/>
          <w:highlight w:val="yellow"/>
        </w:rPr>
        <w:t>ROUTER 2 [Ring 2]</w:t>
      </w:r>
    </w:p>
    <w:p w14:paraId="70B7E5B1" w14:textId="2FA58CF6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)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 int gig 0/0</w:t>
      </w:r>
    </w:p>
    <w:p w14:paraId="59F3B302" w14:textId="33D0833F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(config -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192.168.2.2  255.255.255.252</w:t>
      </w:r>
    </w:p>
    <w:p w14:paraId="7527295E" w14:textId="03AEAA5B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(config -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shutdown</w:t>
      </w:r>
    </w:p>
    <w:p w14:paraId="7A6AEC96" w14:textId="0B5B2317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(config -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</w:t>
      </w:r>
    </w:p>
    <w:p w14:paraId="730336FE" w14:textId="27B1E59B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)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 int gig 0/</w:t>
      </w:r>
      <w:r w:rsidR="00424E05"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D619BE4" w14:textId="60A92C0C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(config -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</w:t>
      </w:r>
      <w:r w:rsidR="00424E05"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2.16.</w:t>
      </w:r>
      <w:r w:rsidR="00424E05"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.2 255.255.255.252</w:t>
      </w:r>
    </w:p>
    <w:p w14:paraId="04A67025" w14:textId="3F62721C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(config -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shutdown</w:t>
      </w:r>
    </w:p>
    <w:p w14:paraId="0028E7A7" w14:textId="774E5056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(config -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</w:t>
      </w:r>
    </w:p>
    <w:p w14:paraId="3C4BAB97" w14:textId="77777777" w:rsidR="007E6D4B" w:rsidRPr="005A05E5" w:rsidRDefault="007E6D4B" w:rsidP="005A05E5">
      <w:pPr>
        <w:pStyle w:val="ListParagraph"/>
        <w:numPr>
          <w:ilvl w:val="0"/>
          <w:numId w:val="17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</w:p>
    <w:p w14:paraId="3E0282FE" w14:textId="7A4DFC5D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)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 router </w:t>
      </w:r>
      <w:proofErr w:type="spell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  <w:proofErr w:type="spell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016828E9" w14:textId="2E331A6A" w:rsidR="007E6D4B" w:rsidRPr="00B33CF4" w:rsidRDefault="007E6D4B" w:rsidP="007E6D4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 -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router)# network 172.16.</w:t>
      </w:r>
      <w:r w:rsidR="00424E05"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 0.0.0.3 area </w:t>
      </w:r>
      <w:r w:rsidR="00424E05"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BB9DB8E" w14:textId="14F6B487" w:rsidR="00B52157" w:rsidRPr="00B33CF4" w:rsidRDefault="007E6D4B" w:rsidP="00B33CF4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ABR2 (</w:t>
      </w:r>
      <w:proofErr w:type="gramStart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 -</w:t>
      </w:r>
      <w:proofErr w:type="gramEnd"/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router)# network 192.168.</w:t>
      </w:r>
      <w:r w:rsidR="00424E05"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 0.0.0.3 area 0</w:t>
      </w:r>
    </w:p>
    <w:p w14:paraId="612D1787" w14:textId="41410EDD" w:rsidR="00424E05" w:rsidRPr="00C508D7" w:rsidRDefault="00424E05" w:rsidP="00424E05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C508D7">
        <w:rPr>
          <w:b/>
          <w:bCs/>
          <w:i/>
          <w:iCs/>
          <w:color w:val="C00000"/>
          <w:sz w:val="32"/>
          <w:szCs w:val="32"/>
          <w:u w:val="single"/>
        </w:rPr>
        <w:lastRenderedPageBreak/>
        <w:t xml:space="preserve">Configurations </w:t>
      </w:r>
      <w:proofErr w:type="gramStart"/>
      <w:r w:rsidRPr="00C508D7">
        <w:rPr>
          <w:b/>
          <w:bCs/>
          <w:i/>
          <w:iCs/>
          <w:color w:val="C00000"/>
          <w:sz w:val="32"/>
          <w:szCs w:val="32"/>
          <w:u w:val="single"/>
        </w:rPr>
        <w:t>network.[</w:t>
      </w:r>
      <w:proofErr w:type="gramEnd"/>
      <w:r w:rsidRPr="00C508D7">
        <w:rPr>
          <w:b/>
          <w:bCs/>
          <w:i/>
          <w:iCs/>
          <w:color w:val="C00000"/>
          <w:sz w:val="32"/>
          <w:szCs w:val="32"/>
          <w:u w:val="single"/>
        </w:rPr>
        <w:t xml:space="preserve"> RING 2 ]</w:t>
      </w:r>
    </w:p>
    <w:p w14:paraId="19EC9353" w14:textId="421D1442" w:rsidR="00424E05" w:rsidRDefault="00424E05" w:rsidP="00424E05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05" w14:paraId="47CD81BE" w14:textId="77777777" w:rsidTr="00CB251F">
        <w:tc>
          <w:tcPr>
            <w:tcW w:w="3116" w:type="dxa"/>
          </w:tcPr>
          <w:p w14:paraId="23DCA59B" w14:textId="77777777" w:rsidR="00424E05" w:rsidRPr="00C508D7" w:rsidRDefault="00424E05" w:rsidP="00CB251F">
            <w:pPr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</w:pPr>
            <w:r w:rsidRPr="00C508D7"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3117" w:type="dxa"/>
          </w:tcPr>
          <w:p w14:paraId="62C9E59A" w14:textId="77777777" w:rsidR="00424E05" w:rsidRPr="00C508D7" w:rsidRDefault="00424E05" w:rsidP="00CB251F">
            <w:pPr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</w:pPr>
            <w:r w:rsidRPr="00C508D7"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  <w:t>Network</w:t>
            </w:r>
          </w:p>
        </w:tc>
        <w:tc>
          <w:tcPr>
            <w:tcW w:w="3117" w:type="dxa"/>
          </w:tcPr>
          <w:p w14:paraId="767A2AEB" w14:textId="77777777" w:rsidR="00424E05" w:rsidRPr="00C508D7" w:rsidRDefault="00424E05" w:rsidP="00CB251F">
            <w:pPr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</w:pPr>
            <w:r w:rsidRPr="00C508D7">
              <w:rPr>
                <w:b/>
                <w:bCs/>
                <w:i/>
                <w:iCs/>
                <w:color w:val="BF8F00" w:themeColor="accent4" w:themeShade="BF"/>
                <w:sz w:val="32"/>
                <w:szCs w:val="32"/>
                <w:u w:val="single"/>
              </w:rPr>
              <w:t>VLAN</w:t>
            </w:r>
          </w:p>
        </w:tc>
      </w:tr>
      <w:tr w:rsidR="00424E05" w14:paraId="015A6802" w14:textId="77777777" w:rsidTr="00CB251F">
        <w:tc>
          <w:tcPr>
            <w:tcW w:w="3116" w:type="dxa"/>
          </w:tcPr>
          <w:p w14:paraId="31F71FFB" w14:textId="6AFF189F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Customer21</w:t>
            </w:r>
          </w:p>
        </w:tc>
        <w:tc>
          <w:tcPr>
            <w:tcW w:w="3117" w:type="dxa"/>
          </w:tcPr>
          <w:p w14:paraId="70929E5F" w14:textId="55387731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10.10.21.0/27</w:t>
            </w:r>
          </w:p>
        </w:tc>
        <w:tc>
          <w:tcPr>
            <w:tcW w:w="3117" w:type="dxa"/>
          </w:tcPr>
          <w:p w14:paraId="43D29993" w14:textId="37C056A7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VLAN 21</w:t>
            </w:r>
          </w:p>
        </w:tc>
      </w:tr>
      <w:tr w:rsidR="00424E05" w14:paraId="6DDAFF62" w14:textId="77777777" w:rsidTr="00CB251F">
        <w:tc>
          <w:tcPr>
            <w:tcW w:w="3116" w:type="dxa"/>
          </w:tcPr>
          <w:p w14:paraId="0454D2C5" w14:textId="2DE374AF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Customer22</w:t>
            </w:r>
          </w:p>
        </w:tc>
        <w:tc>
          <w:tcPr>
            <w:tcW w:w="3117" w:type="dxa"/>
          </w:tcPr>
          <w:p w14:paraId="45269254" w14:textId="52E621C4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10.10.22.0/28</w:t>
            </w:r>
          </w:p>
        </w:tc>
        <w:tc>
          <w:tcPr>
            <w:tcW w:w="3117" w:type="dxa"/>
          </w:tcPr>
          <w:p w14:paraId="73C87FC8" w14:textId="052E83B7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VLAN 22</w:t>
            </w:r>
          </w:p>
        </w:tc>
      </w:tr>
      <w:tr w:rsidR="00424E05" w14:paraId="1CBE9B2F" w14:textId="77777777" w:rsidTr="00CB251F">
        <w:tc>
          <w:tcPr>
            <w:tcW w:w="3116" w:type="dxa"/>
          </w:tcPr>
          <w:p w14:paraId="058449D1" w14:textId="423E7301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Customer23</w:t>
            </w:r>
          </w:p>
        </w:tc>
        <w:tc>
          <w:tcPr>
            <w:tcW w:w="3117" w:type="dxa"/>
          </w:tcPr>
          <w:p w14:paraId="3F108A1A" w14:textId="5C54F9BB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10.10.23.0/29</w:t>
            </w:r>
          </w:p>
        </w:tc>
        <w:tc>
          <w:tcPr>
            <w:tcW w:w="3117" w:type="dxa"/>
          </w:tcPr>
          <w:p w14:paraId="788EE39B" w14:textId="1255A9C8" w:rsidR="00424E05" w:rsidRDefault="00424E05" w:rsidP="00CB251F">
            <w:pPr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t>VLAN 23</w:t>
            </w:r>
          </w:p>
        </w:tc>
      </w:tr>
    </w:tbl>
    <w:p w14:paraId="5E78152F" w14:textId="32907021" w:rsidR="00AD5134" w:rsidRDefault="00AD5134" w:rsidP="00424E05">
      <w:pPr>
        <w:jc w:val="center"/>
        <w:rPr>
          <w:sz w:val="32"/>
          <w:szCs w:val="32"/>
          <w:highlight w:val="darkCyan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2FE7946D" wp14:editId="11C70825">
            <wp:simplePos x="0" y="0"/>
            <wp:positionH relativeFrom="margin">
              <wp:posOffset>-426720</wp:posOffset>
            </wp:positionH>
            <wp:positionV relativeFrom="margin">
              <wp:posOffset>2034540</wp:posOffset>
            </wp:positionV>
            <wp:extent cx="6858000" cy="5341620"/>
            <wp:effectExtent l="0" t="0" r="0" b="0"/>
            <wp:wrapSquare wrapText="bothSides"/>
            <wp:docPr id="362700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0683" name="Picture 3627006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AE89C7" w14:textId="5A8EC7B6" w:rsidR="00AD5134" w:rsidRDefault="00AD5134" w:rsidP="00424E05">
      <w:pPr>
        <w:jc w:val="center"/>
        <w:rPr>
          <w:sz w:val="32"/>
          <w:szCs w:val="32"/>
          <w:highlight w:val="darkCyan"/>
        </w:rPr>
      </w:pPr>
    </w:p>
    <w:p w14:paraId="4A572ADE" w14:textId="224C9A70" w:rsidR="00AD5134" w:rsidRDefault="00AD5134" w:rsidP="00424E05">
      <w:pPr>
        <w:jc w:val="center"/>
        <w:rPr>
          <w:sz w:val="32"/>
          <w:szCs w:val="32"/>
          <w:highlight w:val="darkCyan"/>
        </w:rPr>
      </w:pPr>
    </w:p>
    <w:p w14:paraId="3A9FFCD4" w14:textId="3C27D4F0" w:rsidR="00EE60F3" w:rsidRPr="00EE60F3" w:rsidRDefault="00EE60F3" w:rsidP="00EE60F3">
      <w:pPr>
        <w:rPr>
          <w:color w:val="C00000"/>
          <w:sz w:val="32"/>
          <w:szCs w:val="32"/>
          <w:u w:val="single"/>
        </w:rPr>
      </w:pPr>
      <w:r w:rsidRPr="00EE60F3">
        <w:rPr>
          <w:color w:val="C00000"/>
          <w:sz w:val="32"/>
          <w:szCs w:val="32"/>
          <w:u w:val="single"/>
        </w:rPr>
        <w:lastRenderedPageBreak/>
        <w:t xml:space="preserve">Create VLANs and operate protocol </w:t>
      </w:r>
      <w:proofErr w:type="spellStart"/>
      <w:r w:rsidRPr="00EE60F3">
        <w:rPr>
          <w:color w:val="C00000"/>
          <w:sz w:val="32"/>
          <w:szCs w:val="32"/>
          <w:u w:val="single"/>
        </w:rPr>
        <w:t>turnk</w:t>
      </w:r>
      <w:proofErr w:type="spellEnd"/>
      <w:r w:rsidRPr="00EE60F3">
        <w:rPr>
          <w:color w:val="C00000"/>
          <w:sz w:val="32"/>
          <w:szCs w:val="32"/>
          <w:u w:val="single"/>
        </w:rPr>
        <w:t xml:space="preserve"> in </w:t>
      </w:r>
      <w:r>
        <w:rPr>
          <w:color w:val="C00000"/>
          <w:sz w:val="32"/>
          <w:szCs w:val="32"/>
          <w:u w:val="single"/>
        </w:rPr>
        <w:t xml:space="preserve">all </w:t>
      </w:r>
      <w:r w:rsidRPr="00EE60F3">
        <w:rPr>
          <w:color w:val="C00000"/>
          <w:sz w:val="32"/>
          <w:szCs w:val="32"/>
          <w:u w:val="single"/>
        </w:rPr>
        <w:t>switches</w:t>
      </w:r>
    </w:p>
    <w:p w14:paraId="19608438" w14:textId="7C288C6C" w:rsidR="00424E05" w:rsidRPr="005A05E5" w:rsidRDefault="00424E05" w:rsidP="005A05E5">
      <w:pPr>
        <w:pStyle w:val="IntenseQuote"/>
        <w:rPr>
          <w:b/>
          <w:bCs/>
          <w:sz w:val="36"/>
          <w:szCs w:val="36"/>
        </w:rPr>
      </w:pPr>
      <w:r w:rsidRPr="005A05E5">
        <w:rPr>
          <w:b/>
          <w:bCs/>
          <w:sz w:val="36"/>
          <w:szCs w:val="36"/>
          <w:highlight w:val="yellow"/>
        </w:rPr>
        <w:t>Ring</w:t>
      </w:r>
      <w:r w:rsidR="00CB5850" w:rsidRPr="005A05E5">
        <w:rPr>
          <w:b/>
          <w:bCs/>
          <w:sz w:val="36"/>
          <w:szCs w:val="36"/>
          <w:highlight w:val="yellow"/>
        </w:rPr>
        <w:t>2</w:t>
      </w:r>
      <w:r w:rsidRPr="005A05E5">
        <w:rPr>
          <w:b/>
          <w:bCs/>
          <w:sz w:val="36"/>
          <w:szCs w:val="36"/>
          <w:highlight w:val="yellow"/>
        </w:rPr>
        <w:t>-SW1</w:t>
      </w:r>
    </w:p>
    <w:p w14:paraId="26BD23E0" w14:textId="24D55C46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-SW1(Config)#vlan 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115FF73" w14:textId="7CAB0E38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3F5A5AA" w14:textId="3C7FDD5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1E117CB" w14:textId="6D138C4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35A8098" w14:textId="51DCAD32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2040364" w14:textId="3E5AC40F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5F02D856" w14:textId="77777777" w:rsidR="00424E05" w:rsidRPr="005A05E5" w:rsidRDefault="00424E05" w:rsidP="005A05E5">
      <w:pPr>
        <w:pStyle w:val="ListParagraph"/>
        <w:numPr>
          <w:ilvl w:val="0"/>
          <w:numId w:val="16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PVST </w:t>
      </w:r>
      <w:proofErr w:type="gramStart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Ring</w:t>
      </w:r>
      <w:proofErr w:type="gramEnd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1-SW1 is root all </w:t>
      </w:r>
      <w:proofErr w:type="spellStart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vlans</w:t>
      </w:r>
      <w:proofErr w:type="spellEnd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 LACP</w:t>
      </w:r>
    </w:p>
    <w:p w14:paraId="0B324040" w14:textId="1AA1C0E2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-SW1(Config)#spanning-tree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 root primary</w:t>
      </w:r>
    </w:p>
    <w:p w14:paraId="21D78509" w14:textId="78C38764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-SW1(Config)#spanning-tree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root primary</w:t>
      </w:r>
    </w:p>
    <w:p w14:paraId="64175D12" w14:textId="7FBBAB6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-SW1(Config)#spanning-tree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root primary</w:t>
      </w:r>
    </w:p>
    <w:p w14:paraId="6F5A5B38" w14:textId="0E596AC3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-SW1(Config)#spanning-tree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root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</w:t>
      </w:r>
    </w:p>
    <w:p w14:paraId="786A71D2" w14:textId="0F9B4D8F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269D7682" w14:textId="3C099AC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channel-group 1 mode active</w:t>
      </w:r>
    </w:p>
    <w:p w14:paraId="01D81E64" w14:textId="4F686D65" w:rsidR="00424E05" w:rsidRPr="005A05E5" w:rsidRDefault="00424E05" w:rsidP="005A05E5">
      <w:pPr>
        <w:pStyle w:val="ListParagraph"/>
        <w:numPr>
          <w:ilvl w:val="0"/>
          <w:numId w:val="15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F0E"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B12888A" w14:textId="259C0084" w:rsidR="00424E05" w:rsidRPr="00B33CF4" w:rsidRDefault="00424E05" w:rsidP="00424E05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-SW1(Config)#int range </w:t>
      </w:r>
      <w:proofErr w:type="spell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0/5-6</w:t>
      </w:r>
    </w:p>
    <w:p w14:paraId="710D0866" w14:textId="7C4055C6" w:rsidR="00424E05" w:rsidRPr="00B33CF4" w:rsidRDefault="00424E05" w:rsidP="00424E05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-SW1(Config-if-</w:t>
      </w:r>
      <w:proofErr w:type="gram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1C0821F9" w14:textId="49130F71" w:rsidR="00424E05" w:rsidRPr="00B33CF4" w:rsidRDefault="00424E05" w:rsidP="00424E05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-SW1(Config-if-</w:t>
      </w:r>
      <w:proofErr w:type="gram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F0E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F0C1D1A" w14:textId="02D195FB" w:rsidR="00424E05" w:rsidRPr="00B33CF4" w:rsidRDefault="00424E05" w:rsidP="00424E05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-SW1(Config-if-</w:t>
      </w:r>
      <w:proofErr w:type="gram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0EC571DF" w14:textId="0F160681" w:rsidR="00424E05" w:rsidRPr="00B33CF4" w:rsidRDefault="00424E05" w:rsidP="00424E05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-SW1(Config)#int range </w:t>
      </w:r>
      <w:proofErr w:type="spell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47AE4291" w14:textId="4EDE7429" w:rsidR="00424E05" w:rsidRPr="00B33CF4" w:rsidRDefault="00424E05" w:rsidP="00424E05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-SW1(Config-if-</w:t>
      </w:r>
      <w:proofErr w:type="gram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mode trunk </w:t>
      </w:r>
    </w:p>
    <w:p w14:paraId="033C8441" w14:textId="77777777" w:rsidR="00424E05" w:rsidRPr="005A05E5" w:rsidRDefault="00424E05" w:rsidP="005A05E5">
      <w:pPr>
        <w:pStyle w:val="ListParagraph"/>
        <w:numPr>
          <w:ilvl w:val="0"/>
          <w:numId w:val="14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channel (trunk)</w:t>
      </w:r>
    </w:p>
    <w:p w14:paraId="43AA6158" w14:textId="77F92D7D" w:rsidR="00424E05" w:rsidRPr="00B33CF4" w:rsidRDefault="00424E05" w:rsidP="00424E05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-SW1(config)#int port-</w:t>
      </w:r>
      <w:proofErr w:type="gram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channel  1</w:t>
      </w:r>
      <w:proofErr w:type="gramEnd"/>
    </w:p>
    <w:p w14:paraId="18A84F68" w14:textId="2D9CB407" w:rsidR="00424E05" w:rsidRPr="00B33CF4" w:rsidRDefault="00424E05" w:rsidP="00B33CF4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-SW1(Config-</w:t>
      </w:r>
      <w:proofErr w:type="gramStart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trunk</w:t>
      </w:r>
    </w:p>
    <w:p w14:paraId="0BFAFB5D" w14:textId="45CE5BA3" w:rsidR="00424E05" w:rsidRPr="005A05E5" w:rsidRDefault="00424E05" w:rsidP="005A05E5">
      <w:pPr>
        <w:pStyle w:val="IntenseQuote"/>
        <w:rPr>
          <w:b/>
          <w:bCs/>
          <w:sz w:val="36"/>
          <w:szCs w:val="36"/>
        </w:rPr>
      </w:pPr>
      <w:r w:rsidRPr="005A05E5">
        <w:rPr>
          <w:b/>
          <w:bCs/>
          <w:sz w:val="36"/>
          <w:szCs w:val="36"/>
          <w:highlight w:val="yellow"/>
        </w:rPr>
        <w:lastRenderedPageBreak/>
        <w:t>Ring</w:t>
      </w:r>
      <w:r w:rsidR="00CB5850" w:rsidRPr="005A05E5">
        <w:rPr>
          <w:b/>
          <w:bCs/>
          <w:sz w:val="36"/>
          <w:szCs w:val="36"/>
          <w:highlight w:val="yellow"/>
        </w:rPr>
        <w:t>2</w:t>
      </w:r>
      <w:r w:rsidRPr="005A05E5">
        <w:rPr>
          <w:b/>
          <w:bCs/>
          <w:sz w:val="36"/>
          <w:szCs w:val="36"/>
          <w:highlight w:val="yellow"/>
        </w:rPr>
        <w:t>-SW2</w:t>
      </w:r>
    </w:p>
    <w:p w14:paraId="3689C334" w14:textId="7F6C4649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-SW2(Config)#vlan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E126001" w14:textId="3836F058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1F9F676" w14:textId="14747E6D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D70B626" w14:textId="5560A9BB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808D33C" w14:textId="0745ABEA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59C5FEB" w14:textId="4E0ACC2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B1879E8" w14:textId="0A09289A" w:rsidR="00424E05" w:rsidRPr="005A05E5" w:rsidRDefault="00424E05" w:rsidP="005A05E5">
      <w:pPr>
        <w:pStyle w:val="ListParagraph"/>
        <w:numPr>
          <w:ilvl w:val="0"/>
          <w:numId w:val="13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509BAAE" w14:textId="1AE9F81F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-SW2(Config)#int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114B99BA" w14:textId="6D17BFE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1C55396F" w14:textId="190457DB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C890808" w14:textId="027F36D4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-SW2(Config-if-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0005D0EF" w14:textId="77777777" w:rsidR="00424E05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D12E0" w14:textId="27520C88" w:rsidR="00424E05" w:rsidRPr="005A05E5" w:rsidRDefault="00424E05" w:rsidP="005A05E5">
      <w:pPr>
        <w:pStyle w:val="IntenseQuote"/>
        <w:rPr>
          <w:b/>
          <w:bCs/>
          <w:sz w:val="40"/>
          <w:szCs w:val="40"/>
        </w:rPr>
      </w:pPr>
      <w:r w:rsidRPr="005A05E5">
        <w:rPr>
          <w:b/>
          <w:bCs/>
          <w:sz w:val="36"/>
          <w:szCs w:val="36"/>
          <w:highlight w:val="yellow"/>
        </w:rPr>
        <w:t>Ring</w:t>
      </w:r>
      <w:r w:rsidR="00CB5850" w:rsidRPr="005A05E5">
        <w:rPr>
          <w:b/>
          <w:bCs/>
          <w:sz w:val="36"/>
          <w:szCs w:val="36"/>
          <w:highlight w:val="yellow"/>
        </w:rPr>
        <w:t>2</w:t>
      </w:r>
      <w:r w:rsidRPr="005A05E5">
        <w:rPr>
          <w:b/>
          <w:bCs/>
          <w:sz w:val="36"/>
          <w:szCs w:val="36"/>
          <w:highlight w:val="yellow"/>
        </w:rPr>
        <w:t>-SW3</w:t>
      </w:r>
    </w:p>
    <w:p w14:paraId="2E3A021B" w14:textId="6EA7B798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-SW3(Config)#vlan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26F8846" w14:textId="7F932777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BCB9D54" w14:textId="70F88BFF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D5F6654" w14:textId="7B2B8678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FE56192" w14:textId="611ED98A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DDD106B" w14:textId="621C087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4CBAA2B" w14:textId="618A9F56" w:rsidR="00424E05" w:rsidRPr="005A05E5" w:rsidRDefault="00424E05" w:rsidP="005A05E5">
      <w:pPr>
        <w:pStyle w:val="ListParagraph"/>
        <w:numPr>
          <w:ilvl w:val="0"/>
          <w:numId w:val="12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44C1089" w14:textId="585D418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-SW3(Config)#int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7523143C" w14:textId="71DC785C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5DCC320A" w14:textId="260B517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DA8875D" w14:textId="68FB9407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455E03E7" w14:textId="193353F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-SW3(Config)#int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42C89E58" w14:textId="593FC9BA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-SW3(Config-if-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mode trunk </w:t>
      </w:r>
    </w:p>
    <w:p w14:paraId="3CA5E674" w14:textId="77777777" w:rsidR="00424E05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6BF91" w14:textId="4EAD9F4D" w:rsidR="00424E05" w:rsidRPr="005A05E5" w:rsidRDefault="00424E05" w:rsidP="005A05E5">
      <w:pPr>
        <w:pStyle w:val="IntenseQuote"/>
        <w:rPr>
          <w:b/>
          <w:bCs/>
          <w:sz w:val="32"/>
          <w:szCs w:val="32"/>
        </w:rPr>
      </w:pPr>
      <w:r w:rsidRPr="005A05E5">
        <w:rPr>
          <w:b/>
          <w:bCs/>
          <w:sz w:val="32"/>
          <w:szCs w:val="32"/>
          <w:highlight w:val="yellow"/>
        </w:rPr>
        <w:t>Ring</w:t>
      </w:r>
      <w:r w:rsidR="00CB5850" w:rsidRPr="005A05E5">
        <w:rPr>
          <w:b/>
          <w:bCs/>
          <w:sz w:val="32"/>
          <w:szCs w:val="32"/>
          <w:highlight w:val="yellow"/>
        </w:rPr>
        <w:t>2</w:t>
      </w:r>
      <w:r w:rsidRPr="005A05E5">
        <w:rPr>
          <w:b/>
          <w:bCs/>
          <w:sz w:val="32"/>
          <w:szCs w:val="32"/>
          <w:highlight w:val="yellow"/>
        </w:rPr>
        <w:t>-SW4</w:t>
      </w:r>
    </w:p>
    <w:p w14:paraId="236FE5D5" w14:textId="24289DB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-SW4(Config)#vlan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6D0F326" w14:textId="4C665CA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90CB951" w14:textId="3C18E269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82E4154" w14:textId="5C336974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18CF262" w14:textId="253F076A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73B5C49" w14:textId="33A4C659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B504FAF" w14:textId="412DA7B6" w:rsidR="00424E05" w:rsidRPr="005A05E5" w:rsidRDefault="00424E05" w:rsidP="005A05E5">
      <w:pPr>
        <w:pStyle w:val="ListParagraph"/>
        <w:numPr>
          <w:ilvl w:val="0"/>
          <w:numId w:val="1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30DCD63" w14:textId="6753ECB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-SW4(Config)#int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438CF627" w14:textId="498D9724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11CC0FF0" w14:textId="23782A34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C8C2587" w14:textId="0E3A9FBD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-SW4(Config-if-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0788A6DB" w14:textId="77777777" w:rsidR="00424E05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5C7DF" w14:textId="2D2AF757" w:rsidR="00424E05" w:rsidRPr="005A05E5" w:rsidRDefault="00424E05" w:rsidP="005A05E5">
      <w:pPr>
        <w:pStyle w:val="IntenseQuote"/>
        <w:rPr>
          <w:b/>
          <w:bCs/>
          <w:sz w:val="36"/>
          <w:szCs w:val="36"/>
        </w:rPr>
      </w:pPr>
      <w:r w:rsidRPr="005A05E5">
        <w:rPr>
          <w:b/>
          <w:bCs/>
          <w:sz w:val="36"/>
          <w:szCs w:val="36"/>
          <w:highlight w:val="yellow"/>
        </w:rPr>
        <w:t>Ring</w:t>
      </w:r>
      <w:r w:rsidR="00CB5850" w:rsidRPr="005A05E5">
        <w:rPr>
          <w:b/>
          <w:bCs/>
          <w:sz w:val="36"/>
          <w:szCs w:val="36"/>
          <w:highlight w:val="yellow"/>
        </w:rPr>
        <w:t>2</w:t>
      </w:r>
      <w:r w:rsidRPr="005A05E5">
        <w:rPr>
          <w:b/>
          <w:bCs/>
          <w:sz w:val="36"/>
          <w:szCs w:val="36"/>
          <w:highlight w:val="yellow"/>
        </w:rPr>
        <w:t>-SW5</w:t>
      </w:r>
    </w:p>
    <w:p w14:paraId="61818536" w14:textId="043DD642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-SW5(Config)#vlan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0E0423B" w14:textId="7195DCD4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659B490" w14:textId="13A71A5F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A70DE10" w14:textId="28C37717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703FF6E" w14:textId="6FCFF20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F6ADCDA" w14:textId="0A6A08F2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1A77263" w14:textId="7AE00067" w:rsidR="00424E05" w:rsidRPr="005A05E5" w:rsidRDefault="00424E05" w:rsidP="005A05E5">
      <w:pPr>
        <w:pStyle w:val="ListParagraph"/>
        <w:numPr>
          <w:ilvl w:val="0"/>
          <w:numId w:val="10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A05E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FDBF59E" w14:textId="3F015E9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-SW5(Config)#int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046A63FA" w14:textId="009E662C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008A27EE" w14:textId="47F1716C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F2A96D6" w14:textId="500D6748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2FE968DF" w14:textId="0D0DA40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-SW5(Config)#int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28690788" w14:textId="0333F5AA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-SW5(Config-if-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mode trunk </w:t>
      </w:r>
    </w:p>
    <w:p w14:paraId="61EB37CD" w14:textId="77777777" w:rsidR="00424E05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88D77" w14:textId="4B6B9B33" w:rsidR="00424E05" w:rsidRPr="005A05E5" w:rsidRDefault="00424E05" w:rsidP="005A05E5">
      <w:pPr>
        <w:pStyle w:val="IntenseQuote"/>
        <w:rPr>
          <w:b/>
          <w:bCs/>
          <w:sz w:val="36"/>
          <w:szCs w:val="36"/>
        </w:rPr>
      </w:pPr>
      <w:r w:rsidRPr="005A05E5">
        <w:rPr>
          <w:b/>
          <w:bCs/>
          <w:sz w:val="36"/>
          <w:szCs w:val="36"/>
          <w:highlight w:val="yellow"/>
        </w:rPr>
        <w:t>Ring</w:t>
      </w:r>
      <w:r w:rsidR="00CB5850" w:rsidRPr="005A05E5">
        <w:rPr>
          <w:b/>
          <w:bCs/>
          <w:sz w:val="36"/>
          <w:szCs w:val="36"/>
          <w:highlight w:val="yellow"/>
        </w:rPr>
        <w:t>2</w:t>
      </w:r>
      <w:r w:rsidRPr="005A05E5">
        <w:rPr>
          <w:b/>
          <w:bCs/>
          <w:sz w:val="36"/>
          <w:szCs w:val="36"/>
          <w:highlight w:val="yellow"/>
        </w:rPr>
        <w:t>-SW6</w:t>
      </w:r>
    </w:p>
    <w:p w14:paraId="03E7C77B" w14:textId="6AF0BDB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-SW6(Config)#vlan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DDC6477" w14:textId="079A8B7B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B071E92" w14:textId="58B826D6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B2C8BE7" w14:textId="1BF1BB3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6FFCDA0" w14:textId="59A552E7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E802925" w14:textId="24E2673B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5B76F38" w14:textId="19835ADD" w:rsidR="00424E05" w:rsidRPr="005A05E5" w:rsidRDefault="00424E05" w:rsidP="005A05E5">
      <w:pPr>
        <w:pStyle w:val="ListParagraph"/>
        <w:numPr>
          <w:ilvl w:val="0"/>
          <w:numId w:val="9"/>
        </w:numP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access/trunk – acc </w:t>
      </w:r>
      <w:proofErr w:type="spellStart"/>
      <w:r w:rsidRPr="005A05E5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5A05E5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5A05E5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A05E5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9329E12" w14:textId="6F1B050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-SW6(Config)#int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0/3-4</w:t>
      </w:r>
    </w:p>
    <w:p w14:paraId="15E6F381" w14:textId="4611B11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access</w:t>
      </w:r>
    </w:p>
    <w:p w14:paraId="581862F8" w14:textId="62A00F29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switchport access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A99AC65" w14:textId="245FEB7F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Ring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-SW6(Config-if-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3AE5C401" w14:textId="77777777" w:rsidR="00AD5134" w:rsidRDefault="00AD5134" w:rsidP="005A05E5">
      <w:pPr>
        <w:rPr>
          <w:sz w:val="32"/>
          <w:szCs w:val="32"/>
          <w:highlight w:val="darkCyan"/>
        </w:rPr>
      </w:pPr>
    </w:p>
    <w:p w14:paraId="3477728A" w14:textId="097A7BA3" w:rsidR="00424E05" w:rsidRPr="005A05E5" w:rsidRDefault="00424E05" w:rsidP="005A05E5">
      <w:pPr>
        <w:pStyle w:val="IntenseQuote"/>
        <w:rPr>
          <w:b/>
          <w:bCs/>
          <w:sz w:val="44"/>
          <w:szCs w:val="44"/>
        </w:rPr>
      </w:pPr>
      <w:r w:rsidRPr="005A05E5">
        <w:rPr>
          <w:b/>
          <w:bCs/>
          <w:sz w:val="40"/>
          <w:szCs w:val="40"/>
          <w:highlight w:val="yellow"/>
        </w:rPr>
        <w:lastRenderedPageBreak/>
        <w:t>Multilayer SW</w:t>
      </w:r>
      <w:r w:rsidR="00CB5850" w:rsidRPr="005A05E5">
        <w:rPr>
          <w:b/>
          <w:bCs/>
          <w:sz w:val="40"/>
          <w:szCs w:val="40"/>
          <w:highlight w:val="yellow"/>
        </w:rPr>
        <w:t>2</w:t>
      </w:r>
    </w:p>
    <w:p w14:paraId="6571D56C" w14:textId="0F2023DC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(Config)#vlan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B158067" w14:textId="799D8F6C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2EBC609" w14:textId="4795B00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A192037" w14:textId="30578062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Customer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0F58266" w14:textId="14161A5C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spellStart"/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vlan </w:t>
      </w:r>
      <w:r w:rsidR="00CB5850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598412B" w14:textId="77777777" w:rsidR="00424E05" w:rsidRPr="005A05E5" w:rsidRDefault="00424E05" w:rsidP="005A05E5">
      <w:pPr>
        <w:pStyle w:val="ListParagraph"/>
        <w:numPr>
          <w:ilvl w:val="0"/>
          <w:numId w:val="5"/>
        </w:numPr>
        <w:rPr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LACP</w:t>
      </w:r>
    </w:p>
    <w:p w14:paraId="1D08FEB8" w14:textId="115B1979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(Config)#int range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0/1-2</w:t>
      </w:r>
    </w:p>
    <w:p w14:paraId="7D208D97" w14:textId="15A7AAEF" w:rsidR="00424E05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(Config-if-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channel-group 1 mode active</w:t>
      </w:r>
    </w:p>
    <w:p w14:paraId="64E4D543" w14:textId="1B12AE31" w:rsidR="00424E05" w:rsidRPr="005A05E5" w:rsidRDefault="00424E05" w:rsidP="005A05E5">
      <w:pPr>
        <w:pStyle w:val="ListParagraph"/>
        <w:numPr>
          <w:ilvl w:val="0"/>
          <w:numId w:val="4"/>
        </w:numPr>
        <w:rPr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5A05E5" w:rsidRPr="005A05E5">
        <w:rPr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 w:rsidRPr="005A05E5">
        <w:rPr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D5134" w:rsidRPr="005A05E5">
        <w:rPr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</w:p>
    <w:p w14:paraId="39D64B79" w14:textId="4FB8BB29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(Config)#ip routing</w:t>
      </w:r>
    </w:p>
    <w:p w14:paraId="6D1A3C84" w14:textId="0C770BA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(Config)#int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p w14:paraId="229092CF" w14:textId="0FFC5C3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1F5CD69C" w14:textId="4BD514F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GW-VL-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7A1D61E" w14:textId="33AB0E81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10.10.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1.1 255.255.255.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224</w:t>
      </w:r>
    </w:p>
    <w:p w14:paraId="26A026A0" w14:textId="4CABAC2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68F686EA" w14:textId="07A15277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(Config)#int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4A2A117" w14:textId="1152B76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7E0AC046" w14:textId="433834B3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GW-VL-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D7F4439" w14:textId="003A40A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10.10.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2.1 255.255.255.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240</w:t>
      </w:r>
    </w:p>
    <w:p w14:paraId="16693638" w14:textId="1DACDFA2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</w:p>
    <w:p w14:paraId="5D51D164" w14:textId="7672217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(Config)#int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6DADB5F" w14:textId="724661B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shutdown</w:t>
      </w:r>
    </w:p>
    <w:p w14:paraId="351E9086" w14:textId="3DC6FA52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GW-VL-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09B2351" w14:textId="4F2CBE2E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10.10.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3.1 255.255.255.</w:t>
      </w:r>
      <w:r w:rsidR="0081430A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248</w:t>
      </w:r>
    </w:p>
    <w:p w14:paraId="0AA6D4F0" w14:textId="5EB49ED0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exit  </w:t>
      </w:r>
    </w:p>
    <w:p w14:paraId="7CF4C9D1" w14:textId="77777777" w:rsidR="00424E05" w:rsidRPr="005A05E5" w:rsidRDefault="00424E05" w:rsidP="005A05E5">
      <w:pPr>
        <w:pStyle w:val="ListParagraph"/>
        <w:numPr>
          <w:ilvl w:val="0"/>
          <w:numId w:val="6"/>
        </w:numPr>
        <w:rPr>
          <w:b/>
          <w:bCs/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b/>
          <w:bCs/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channel (trunk)</w:t>
      </w:r>
    </w:p>
    <w:p w14:paraId="55EF5208" w14:textId="0F396186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trunk encapsulation dot1q</w:t>
      </w:r>
    </w:p>
    <w:p w14:paraId="592AE787" w14:textId="030804B3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switchport mode trunk</w:t>
      </w:r>
    </w:p>
    <w:p w14:paraId="5E011217" w14:textId="77777777" w:rsidR="00424E05" w:rsidRDefault="00424E05" w:rsidP="00424E05">
      <w:pPr>
        <w:jc w:val="center"/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FD358" w14:textId="77777777" w:rsidR="00424E05" w:rsidRPr="005A05E5" w:rsidRDefault="00424E05" w:rsidP="005A05E5">
      <w:pPr>
        <w:pStyle w:val="ListParagraph"/>
        <w:numPr>
          <w:ilvl w:val="0"/>
          <w:numId w:val="7"/>
        </w:numPr>
        <w:rPr>
          <w:b/>
          <w:bCs/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b/>
          <w:bCs/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interfaces</w:t>
      </w:r>
    </w:p>
    <w:p w14:paraId="61FBD2C0" w14:textId="1DFB1FE9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(Config)# int gig 0/1</w:t>
      </w:r>
    </w:p>
    <w:p w14:paraId="14D0EC4A" w14:textId="5C1B8718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switchport</w:t>
      </w:r>
    </w:p>
    <w:p w14:paraId="2E0592DF" w14:textId="3F245F0D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172.16.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  255.255.255.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252</w:t>
      </w:r>
    </w:p>
    <w:p w14:paraId="26E05380" w14:textId="77777777" w:rsidR="00424E05" w:rsidRPr="005A05E5" w:rsidRDefault="00424E05" w:rsidP="005A05E5">
      <w:pPr>
        <w:pStyle w:val="ListParagraph"/>
        <w:numPr>
          <w:ilvl w:val="0"/>
          <w:numId w:val="8"/>
        </w:numPr>
        <w:rPr>
          <w:b/>
          <w:bCs/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E5">
        <w:rPr>
          <w:b/>
          <w:bCs/>
          <w:color w:val="C0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</w:p>
    <w:p w14:paraId="06F00ADA" w14:textId="70B59665" w:rsidR="00424E05" w:rsidRPr="00B33CF4" w:rsidRDefault="00424E05" w:rsidP="00424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(Config)# router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ospf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CD34D22" w14:textId="18DE4D49" w:rsidR="00825DDC" w:rsidRPr="00B33CF4" w:rsidRDefault="00424E05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172.16.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 0.0.0.3 area </w:t>
      </w:r>
      <w:r w:rsidR="00CC7F0E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189B15C" w14:textId="11C2AD3F" w:rsidR="0081430A" w:rsidRPr="00B33CF4" w:rsidRDefault="0081430A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10.10.21.0  0.0.0.31 area 2</w:t>
      </w:r>
    </w:p>
    <w:p w14:paraId="078F4B72" w14:textId="7C2E8213" w:rsidR="0081430A" w:rsidRPr="00B33CF4" w:rsidRDefault="0081430A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10.10.22.0  0.0.0.15 area 2</w:t>
      </w:r>
    </w:p>
    <w:p w14:paraId="2F480F5E" w14:textId="1FEB3485" w:rsidR="0081430A" w:rsidRPr="00B33CF4" w:rsidRDefault="0081430A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10.10.23.0  0.0.0.7 area 2</w:t>
      </w:r>
    </w:p>
    <w:p w14:paraId="41352A31" w14:textId="53DDF629" w:rsidR="0081430A" w:rsidRPr="00B33CF4" w:rsidRDefault="0081430A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</w:t>
      </w:r>
      <w:r w:rsidR="009A10BB"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</w:t>
      </w:r>
    </w:p>
    <w:p w14:paraId="351B5671" w14:textId="77777777" w:rsidR="002F0372" w:rsidRDefault="002F0372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007D0" w14:textId="733C434D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MLS-Ring2 (Config)# int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</w:t>
      </w:r>
    </w:p>
    <w:p w14:paraId="26F87E58" w14:textId="1E7BF1F3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MLS-Ring2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helper-address 172.16.1.1</w:t>
      </w:r>
    </w:p>
    <w:p w14:paraId="10312B07" w14:textId="5D39BF67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MLS-Ring2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exit</w:t>
      </w:r>
    </w:p>
    <w:p w14:paraId="413A6509" w14:textId="57C095AA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MLS-Ring2 (Config)# int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</w:t>
      </w:r>
    </w:p>
    <w:p w14:paraId="7842F291" w14:textId="77777777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MLS-Ring2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helper-address 172.16.1.1</w:t>
      </w:r>
    </w:p>
    <w:p w14:paraId="7CCB4456" w14:textId="12E44F19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MLS-Ring2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exit</w:t>
      </w:r>
    </w:p>
    <w:p w14:paraId="3B609EE2" w14:textId="6783C428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MLS-Ring2 (Config)# int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23</w:t>
      </w:r>
    </w:p>
    <w:p w14:paraId="04BC27D6" w14:textId="77777777" w:rsidR="002F0372" w:rsidRPr="00B33CF4" w:rsidRDefault="002F0372" w:rsidP="002F03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MLS-Ring2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helper-address 172.16.1.1</w:t>
      </w:r>
    </w:p>
    <w:p w14:paraId="632C9AC5" w14:textId="3034A701" w:rsidR="002F0372" w:rsidRDefault="00AD5134" w:rsidP="00B33CF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MLS-Ring2 (Config-</w:t>
      </w:r>
      <w:proofErr w:type="gramStart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if)#</w:t>
      </w:r>
      <w:proofErr w:type="gramEnd"/>
      <w:r w:rsidRPr="00B33C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end</w:t>
      </w:r>
    </w:p>
    <w:p w14:paraId="0A6647EC" w14:textId="5DF4012A" w:rsidR="002F0372" w:rsidRPr="00B33CF4" w:rsidRDefault="00A2314A" w:rsidP="00F67843">
      <w:pPr>
        <w:pStyle w:val="IntenseQuote"/>
        <w:rPr>
          <w:b/>
          <w:bCs/>
          <w:sz w:val="24"/>
          <w:szCs w:val="24"/>
        </w:rPr>
      </w:pPr>
      <w:r w:rsidRPr="00B33CF4">
        <w:rPr>
          <w:b/>
          <w:bCs/>
          <w:sz w:val="24"/>
          <w:szCs w:val="24"/>
          <w:highlight w:val="yellow"/>
        </w:rPr>
        <w:lastRenderedPageBreak/>
        <w:t>Testing</w:t>
      </w:r>
    </w:p>
    <w:p w14:paraId="250A7876" w14:textId="53621F6E" w:rsidR="00A2314A" w:rsidRDefault="00A2314A" w:rsidP="00A2314A">
      <w:pPr>
        <w:ind w:left="720"/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14A">
        <w:rPr>
          <w:color w:val="C0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A2314A"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Operate </w:t>
      </w:r>
      <w:proofErr w:type="spellStart"/>
      <w:r w:rsidRPr="00A2314A"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</w:t>
      </w:r>
      <w:proofErr w:type="spellEnd"/>
      <w:r w:rsidRPr="00A2314A"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departments </w:t>
      </w:r>
      <w:r w:rsidR="009E6525"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A2314A"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two Ring</w:t>
      </w:r>
      <w:r w:rsidR="009E6525"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E67FCB3" w14:textId="426E1863" w:rsidR="00F67843" w:rsidRPr="00F67843" w:rsidRDefault="00A2314A" w:rsidP="00F67843">
      <w:pPr>
        <w:ind w:left="720"/>
        <w:rPr>
          <w:color w:val="4472C4" w:themeColor="accen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B1A">
        <w:rPr>
          <w:color w:val="4472C4" w:themeColor="accen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1-Ring </w:t>
      </w:r>
      <w:proofErr w:type="gramStart"/>
      <w:r w:rsidRPr="00672B1A">
        <w:rPr>
          <w:color w:val="4472C4" w:themeColor="accen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</w:p>
    <w:p w14:paraId="20795ECC" w14:textId="1C35937E" w:rsidR="00A2314A" w:rsidRPr="00F67843" w:rsidRDefault="00A2314A" w:rsidP="00A2314A">
      <w:pPr>
        <w:pStyle w:val="ListParagraph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gramStart"/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3D0895"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network</w:t>
      </w:r>
      <w:proofErr w:type="gramEnd"/>
      <w:r w:rsidR="003D0895"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10.10.11.0/24</w:t>
      </w:r>
    </w:p>
    <w:p w14:paraId="68142EB1" w14:textId="4382D391" w:rsidR="003D0895" w:rsidRDefault="003D0895" w:rsidP="003D0895">
      <w:pPr>
        <w:pStyle w:val="ListParagraph"/>
        <w:ind w:left="1440"/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7571F" w14:textId="0CFB3539" w:rsidR="00A2314A" w:rsidRPr="00A2314A" w:rsidRDefault="00F67843" w:rsidP="00A2314A">
      <w:pPr>
        <w:pStyle w:val="ListParagraph"/>
        <w:ind w:left="1440"/>
        <w:rPr>
          <w:color w:val="C0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00000"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7BCF376A" wp14:editId="277C73A3">
            <wp:simplePos x="0" y="0"/>
            <wp:positionH relativeFrom="margin">
              <wp:posOffset>762000</wp:posOffset>
            </wp:positionH>
            <wp:positionV relativeFrom="margin">
              <wp:posOffset>1798320</wp:posOffset>
            </wp:positionV>
            <wp:extent cx="4259580" cy="1615440"/>
            <wp:effectExtent l="0" t="0" r="7620" b="3810"/>
            <wp:wrapSquare wrapText="bothSides"/>
            <wp:docPr id="993130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0231" name="Picture 9931302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3B914" w14:textId="7993067A" w:rsidR="002F0372" w:rsidRDefault="002F0372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7D5F6" w14:textId="409ECD6F" w:rsidR="0081430A" w:rsidRDefault="0081430A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AB50B" w14:textId="373AA0E6" w:rsidR="0081430A" w:rsidRDefault="0081430A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B2FA5" w14:textId="48ADCBC6" w:rsidR="0081430A" w:rsidRDefault="0081430A" w:rsidP="008143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10067" w14:textId="77777777" w:rsidR="00F67843" w:rsidRPr="00F67843" w:rsidRDefault="00F67843" w:rsidP="00F67843">
      <w:pPr>
        <w:pStyle w:val="ListParagraph"/>
        <w:numPr>
          <w:ilvl w:val="0"/>
          <w:numId w:val="1"/>
        </w:numPr>
        <w:rPr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gramStart"/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 network</w:t>
      </w:r>
      <w:proofErr w:type="gramEnd"/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10.10.12.0/25</w:t>
      </w:r>
    </w:p>
    <w:p w14:paraId="719DCF97" w14:textId="77777777" w:rsidR="00F67843" w:rsidRPr="00F67843" w:rsidRDefault="00F67843" w:rsidP="00F67843">
      <w:pPr>
        <w:pStyle w:val="ListParagraph"/>
        <w:ind w:left="1440"/>
        <w:rPr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37EB9" w14:textId="771A9E9C" w:rsidR="00F67843" w:rsidRDefault="00F67843" w:rsidP="00F67843">
      <w:pPr>
        <w:ind w:left="108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52B35AD1" wp14:editId="63399712">
            <wp:simplePos x="0" y="0"/>
            <wp:positionH relativeFrom="margin">
              <wp:posOffset>723900</wp:posOffset>
            </wp:positionH>
            <wp:positionV relativeFrom="margin">
              <wp:posOffset>3947160</wp:posOffset>
            </wp:positionV>
            <wp:extent cx="4259580" cy="1584960"/>
            <wp:effectExtent l="0" t="0" r="7620" b="0"/>
            <wp:wrapSquare wrapText="bothSides"/>
            <wp:docPr id="20458519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51927" name="Picture 20458519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AA0A0" w14:textId="77777777" w:rsidR="00F67843" w:rsidRDefault="00F67843" w:rsidP="00F67843">
      <w:pPr>
        <w:ind w:left="108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8395F" w14:textId="77777777" w:rsidR="00F67843" w:rsidRDefault="00F67843" w:rsidP="00F67843">
      <w:pPr>
        <w:ind w:left="1080"/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74A09" w14:textId="77777777" w:rsidR="00F67843" w:rsidRDefault="00F67843" w:rsidP="00F67843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CFCA6" w14:textId="72443D79" w:rsidR="003D0895" w:rsidRPr="00F67843" w:rsidRDefault="003D0895" w:rsidP="00F67843">
      <w:pPr>
        <w:pStyle w:val="ListParagraph"/>
        <w:numPr>
          <w:ilvl w:val="0"/>
          <w:numId w:val="3"/>
        </w:numPr>
        <w:rPr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gramStart"/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  network</w:t>
      </w:r>
      <w:proofErr w:type="gramEnd"/>
      <w:r w:rsidRPr="00F6784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10.10.13.0/26</w:t>
      </w:r>
    </w:p>
    <w:p w14:paraId="7FB5D28A" w14:textId="7F86D7E2" w:rsidR="003D0895" w:rsidRDefault="003D08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E52D281" wp14:editId="79D2F6DD">
            <wp:simplePos x="0" y="0"/>
            <wp:positionH relativeFrom="margin">
              <wp:posOffset>891540</wp:posOffset>
            </wp:positionH>
            <wp:positionV relativeFrom="margin">
              <wp:posOffset>6408420</wp:posOffset>
            </wp:positionV>
            <wp:extent cx="4084320" cy="1525905"/>
            <wp:effectExtent l="0" t="0" r="0" b="0"/>
            <wp:wrapSquare wrapText="bothSides"/>
            <wp:docPr id="1474502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2706" name="Picture 14745027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60B7451" w14:textId="584CFFA3" w:rsidR="003D0895" w:rsidRPr="00672B1A" w:rsidRDefault="003D0895" w:rsidP="003D0895">
      <w:pPr>
        <w:ind w:left="720"/>
        <w:rPr>
          <w:color w:val="4472C4" w:themeColor="accen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B1A">
        <w:rPr>
          <w:color w:val="4472C4" w:themeColor="accen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1-Ring </w:t>
      </w:r>
      <w:proofErr w:type="gramStart"/>
      <w:r w:rsidRPr="00672B1A">
        <w:rPr>
          <w:color w:val="4472C4" w:themeColor="accen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2:-</w:t>
      </w:r>
      <w:proofErr w:type="gramEnd"/>
    </w:p>
    <w:p w14:paraId="307A40E3" w14:textId="448E47E6" w:rsidR="003D0895" w:rsidRPr="00F67843" w:rsidRDefault="003D0895" w:rsidP="003D0895">
      <w:pPr>
        <w:pStyle w:val="ListParagraph"/>
        <w:numPr>
          <w:ilvl w:val="0"/>
          <w:numId w:val="1"/>
        </w:numPr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gramStart"/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  network</w:t>
      </w:r>
      <w:proofErr w:type="gramEnd"/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10.10.21.0/2</w:t>
      </w:r>
      <w:r w:rsidR="00672B1A"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59649712" w14:textId="21691FB1" w:rsidR="00672B1A" w:rsidRPr="00F67843" w:rsidRDefault="00672B1A" w:rsidP="00672B1A">
      <w:pPr>
        <w:pStyle w:val="ListParagraph"/>
        <w:ind w:left="1440"/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15F92541" wp14:editId="2380445F">
            <wp:simplePos x="0" y="0"/>
            <wp:positionH relativeFrom="margin">
              <wp:posOffset>251460</wp:posOffset>
            </wp:positionH>
            <wp:positionV relativeFrom="margin">
              <wp:posOffset>830580</wp:posOffset>
            </wp:positionV>
            <wp:extent cx="4886325" cy="1828800"/>
            <wp:effectExtent l="0" t="0" r="9525" b="0"/>
            <wp:wrapSquare wrapText="bothSides"/>
            <wp:docPr id="8459704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70453" name="Picture 8459704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9A306" w14:textId="0DAAE185" w:rsidR="003D0895" w:rsidRPr="00F67843" w:rsidRDefault="003D0895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EF9FD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B656D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7E062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B022C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18E5F0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8EF58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CBDE2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FF9D0" w14:textId="16D29BC2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CDDDA" w14:textId="474752E2" w:rsidR="00672B1A" w:rsidRPr="00F67843" w:rsidRDefault="00672B1A" w:rsidP="00672B1A">
      <w:pPr>
        <w:pStyle w:val="ListParagraph"/>
        <w:numPr>
          <w:ilvl w:val="0"/>
          <w:numId w:val="1"/>
        </w:numPr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gramStart"/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  network</w:t>
      </w:r>
      <w:proofErr w:type="gramEnd"/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10.10.22.0/28</w:t>
      </w:r>
    </w:p>
    <w:p w14:paraId="06B0A607" w14:textId="16C10582" w:rsidR="00672B1A" w:rsidRPr="00F67843" w:rsidRDefault="00672B1A" w:rsidP="00672B1A">
      <w:pPr>
        <w:pStyle w:val="ListParagraph"/>
        <w:ind w:left="1440"/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CCC0D" w14:textId="05FD0241" w:rsidR="00672B1A" w:rsidRPr="00F67843" w:rsidRDefault="00F67843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7F8A3DDA" wp14:editId="1567EABF">
            <wp:simplePos x="0" y="0"/>
            <wp:positionH relativeFrom="margin">
              <wp:posOffset>198120</wp:posOffset>
            </wp:positionH>
            <wp:positionV relativeFrom="margin">
              <wp:posOffset>3238500</wp:posOffset>
            </wp:positionV>
            <wp:extent cx="4991100" cy="1837690"/>
            <wp:effectExtent l="0" t="0" r="0" b="0"/>
            <wp:wrapSquare wrapText="bothSides"/>
            <wp:docPr id="15973988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98805" name="Picture 15973988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25F7A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93B8A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5A042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44643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0329E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C99EA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AF7C8" w14:textId="77777777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8DF05" w14:textId="31487F95" w:rsidR="00672B1A" w:rsidRPr="00F67843" w:rsidRDefault="00672B1A" w:rsidP="003D0895">
      <w:pPr>
        <w:pStyle w:val="ListParagraph"/>
        <w:ind w:left="144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6A3D6" w14:textId="176D8681" w:rsidR="00672B1A" w:rsidRDefault="00672B1A" w:rsidP="00672B1A">
      <w:pPr>
        <w:pStyle w:val="ListParagraph"/>
        <w:numPr>
          <w:ilvl w:val="0"/>
          <w:numId w:val="1"/>
        </w:numPr>
        <w:rPr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gramStart"/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  network</w:t>
      </w:r>
      <w:proofErr w:type="gramEnd"/>
      <w:r w:rsidRPr="00F67843">
        <w:rPr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10.10.23</w:t>
      </w:r>
      <w:r w:rsidRPr="003D0895">
        <w:rPr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.0/2</w:t>
      </w:r>
      <w:r>
        <w:rPr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315A7FC2" w14:textId="5FCDD13D" w:rsidR="00672B1A" w:rsidRDefault="00F67843" w:rsidP="00672B1A">
      <w:pPr>
        <w:pStyle w:val="ListParagraph"/>
        <w:ind w:left="1440"/>
        <w:rPr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843">
        <w:rPr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3C7F720E" wp14:editId="6AFB385D">
            <wp:simplePos x="0" y="0"/>
            <wp:positionH relativeFrom="margin">
              <wp:posOffset>167640</wp:posOffset>
            </wp:positionH>
            <wp:positionV relativeFrom="margin">
              <wp:posOffset>5768340</wp:posOffset>
            </wp:positionV>
            <wp:extent cx="5478780" cy="1952625"/>
            <wp:effectExtent l="0" t="0" r="7620" b="9525"/>
            <wp:wrapSquare wrapText="bothSides"/>
            <wp:docPr id="9207569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6999" name="Picture 9207569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2BC0F" w14:textId="10CD2674" w:rsidR="00F67843" w:rsidRDefault="00F67843" w:rsidP="00F67843">
      <w:pPr>
        <w:pStyle w:val="ListParagraph"/>
        <w:ind w:left="2070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5CA55" w14:textId="77777777" w:rsidR="00F67843" w:rsidRPr="00F67843" w:rsidRDefault="00F67843" w:rsidP="00F67843">
      <w:pPr>
        <w:pStyle w:val="ListParagraph"/>
        <w:ind w:left="2070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4261A" w14:textId="0DB9ED6B" w:rsidR="00672B1A" w:rsidRDefault="00672B1A" w:rsidP="009E6525">
      <w:pPr>
        <w:pStyle w:val="ListParagraph"/>
        <w:numPr>
          <w:ilvl w:val="0"/>
          <w:numId w:val="2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Ping From </w:t>
      </w:r>
      <w:r w:rsidR="009E6525"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PC14[Ring1</w:t>
      </w:r>
      <w:proofErr w:type="gramStart"/>
      <w:r w:rsidR="009E6525"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 to</w:t>
      </w:r>
      <w:proofErr w:type="gramEnd"/>
      <w:r w:rsidR="009E6525"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PC11[Ring 2]</w:t>
      </w:r>
    </w:p>
    <w:p w14:paraId="186B0F6F" w14:textId="77777777" w:rsidR="009E6525" w:rsidRPr="009E6525" w:rsidRDefault="009E6525" w:rsidP="009E6525">
      <w:pPr>
        <w:pStyle w:val="ListParagraph"/>
        <w:ind w:left="2070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3257B" w14:textId="4A108236" w:rsidR="009E6525" w:rsidRDefault="009E6525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76602263" wp14:editId="1D5F323D">
            <wp:extent cx="4076700" cy="1389367"/>
            <wp:effectExtent l="0" t="0" r="0" b="1905"/>
            <wp:docPr id="2824085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8527" name="Picture 2824085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890" cy="13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528" w14:textId="77777777" w:rsidR="009E6525" w:rsidRDefault="009E6525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F8B5A" w14:textId="77777777" w:rsidR="009E6525" w:rsidRDefault="009E6525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1ABE8" w14:textId="2AB5A762" w:rsidR="009E6525" w:rsidRDefault="009E6525" w:rsidP="009E6525">
      <w:pPr>
        <w:pStyle w:val="ListParagraph"/>
        <w:numPr>
          <w:ilvl w:val="0"/>
          <w:numId w:val="2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 From PC</w:t>
      </w:r>
      <w: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[Ring</w:t>
      </w:r>
      <w: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proofErr w:type="gramStart"/>
      <w:r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 to</w:t>
      </w:r>
      <w:proofErr w:type="gramEnd"/>
      <w:r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</w:t>
      </w:r>
      <w: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[Ring </w:t>
      </w:r>
      <w: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E6525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08C04A09" w14:textId="77777777" w:rsidR="009E6525" w:rsidRDefault="009E6525" w:rsidP="009E6525">
      <w:pPr>
        <w:pStyle w:val="ListParagraph"/>
        <w:ind w:left="2070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FF73E" w14:textId="24B2FE59" w:rsidR="009E6525" w:rsidRDefault="009E6525" w:rsidP="009E6525">
      <w:pPr>
        <w:pStyle w:val="ListParagraph"/>
        <w:ind w:left="2070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6DFC0" w14:textId="01D46877" w:rsidR="009E6525" w:rsidRPr="009E6525" w:rsidRDefault="009E6525" w:rsidP="009E6525">
      <w:pPr>
        <w:pStyle w:val="ListParagraph"/>
        <w:ind w:left="2070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0000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0779F96" wp14:editId="6A12C635">
            <wp:simplePos x="0" y="0"/>
            <wp:positionH relativeFrom="margin">
              <wp:posOffset>838200</wp:posOffset>
            </wp:positionH>
            <wp:positionV relativeFrom="margin">
              <wp:posOffset>3124200</wp:posOffset>
            </wp:positionV>
            <wp:extent cx="4338336" cy="1363980"/>
            <wp:effectExtent l="0" t="0" r="5080" b="7620"/>
            <wp:wrapSquare wrapText="bothSides"/>
            <wp:docPr id="15981874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7493" name="Picture 15981874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36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A00E8" w14:textId="77777777" w:rsidR="009E6525" w:rsidRDefault="009E6525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23191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77525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A1312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21EB1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D0545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995AB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FF0E0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09BC0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DBE0D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13CF9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3E638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90F91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C2EEA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8DB2A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DBCB6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E796F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04A10" w14:textId="77777777" w:rsidR="00F67843" w:rsidRDefault="00F67843" w:rsidP="003D0895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27E0C" w14:textId="3CD321F7" w:rsidR="00FA1B0F" w:rsidRPr="00FA1B0F" w:rsidDel="00FA1B0F" w:rsidRDefault="00F67843" w:rsidP="00FA1B0F">
      <w:pPr>
        <w:pStyle w:val="ListParagraph"/>
        <w:ind w:left="1440"/>
        <w:jc w:val="center"/>
        <w:rPr>
          <w:del w:id="1" w:author="Abd Alrahman" w:date="2024-07-21T06:37:00Z" w16du:dateUtc="2024-07-21T03:37:00Z"/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" w:author="Abd Alrahman" w:date="2024-07-21T06:37:00Z" w16du:dateUtc="2024-07-21T03:37:00Z">
            <w:rPr>
              <w:del w:id="3" w:author="Abd Alrahman" w:date="2024-07-21T06:37:00Z" w16du:dateUtc="2024-07-21T03:37:00Z"/>
            </w:rPr>
          </w:rPrChange>
        </w:rPr>
      </w:pPr>
      <w:r w:rsidRPr="005A05E5">
        <w:rPr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p w14:paraId="0505BDDB" w14:textId="77777777" w:rsidR="005A05E5" w:rsidDel="00FA1B0F" w:rsidRDefault="005A05E5" w:rsidP="005A05E5">
      <w:pPr>
        <w:pStyle w:val="ListParagraph"/>
        <w:ind w:left="1440"/>
        <w:rPr>
          <w:del w:id="4" w:author="Abd Alrahman" w:date="2024-07-21T06:37:00Z" w16du:dateUtc="2024-07-21T03:37:00Z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7A3E51D" w14:textId="77777777" w:rsidR="005A05E5" w:rsidRPr="005A05E5" w:rsidRDefault="005A05E5" w:rsidP="005A05E5">
      <w:pPr>
        <w:pStyle w:val="ListParagraph"/>
        <w:ind w:left="1440"/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A05E5" w:rsidRPr="005A05E5" w:rsidSect="00FF1F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3F4A6" w14:textId="77777777" w:rsidR="00184F62" w:rsidRDefault="00184F62" w:rsidP="00A8329A">
      <w:pPr>
        <w:spacing w:after="0" w:line="240" w:lineRule="auto"/>
      </w:pPr>
      <w:r>
        <w:separator/>
      </w:r>
    </w:p>
  </w:endnote>
  <w:endnote w:type="continuationSeparator" w:id="0">
    <w:p w14:paraId="4D9C90C5" w14:textId="77777777" w:rsidR="00184F62" w:rsidRDefault="00184F62" w:rsidP="00A8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FC687" w14:textId="77777777" w:rsidR="00184F62" w:rsidRDefault="00184F62" w:rsidP="00A8329A">
      <w:pPr>
        <w:spacing w:after="0" w:line="240" w:lineRule="auto"/>
      </w:pPr>
      <w:r>
        <w:separator/>
      </w:r>
    </w:p>
  </w:footnote>
  <w:footnote w:type="continuationSeparator" w:id="0">
    <w:p w14:paraId="2E714039" w14:textId="77777777" w:rsidR="00184F62" w:rsidRDefault="00184F62" w:rsidP="00A8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21A6"/>
    <w:multiLevelType w:val="hybridMultilevel"/>
    <w:tmpl w:val="0C707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36A0"/>
    <w:multiLevelType w:val="hybridMultilevel"/>
    <w:tmpl w:val="AF363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4BD8"/>
    <w:multiLevelType w:val="hybridMultilevel"/>
    <w:tmpl w:val="D9621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704F"/>
    <w:multiLevelType w:val="hybridMultilevel"/>
    <w:tmpl w:val="8CCAB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5445"/>
    <w:multiLevelType w:val="hybridMultilevel"/>
    <w:tmpl w:val="2C168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77D"/>
    <w:multiLevelType w:val="hybridMultilevel"/>
    <w:tmpl w:val="45E61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1769F"/>
    <w:multiLevelType w:val="hybridMultilevel"/>
    <w:tmpl w:val="F664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2D37"/>
    <w:multiLevelType w:val="hybridMultilevel"/>
    <w:tmpl w:val="7F9AA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52592"/>
    <w:multiLevelType w:val="hybridMultilevel"/>
    <w:tmpl w:val="27566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84870"/>
    <w:multiLevelType w:val="hybridMultilevel"/>
    <w:tmpl w:val="454AB51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342118E4"/>
    <w:multiLevelType w:val="hybridMultilevel"/>
    <w:tmpl w:val="3F422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9501D"/>
    <w:multiLevelType w:val="hybridMultilevel"/>
    <w:tmpl w:val="535AF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F5088"/>
    <w:multiLevelType w:val="hybridMultilevel"/>
    <w:tmpl w:val="5270E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E35F6"/>
    <w:multiLevelType w:val="hybridMultilevel"/>
    <w:tmpl w:val="AA586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3FB6"/>
    <w:multiLevelType w:val="hybridMultilevel"/>
    <w:tmpl w:val="F5543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F5A6E"/>
    <w:multiLevelType w:val="hybridMultilevel"/>
    <w:tmpl w:val="DFCEA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A07CA"/>
    <w:multiLevelType w:val="hybridMultilevel"/>
    <w:tmpl w:val="01CAF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F2E41"/>
    <w:multiLevelType w:val="hybridMultilevel"/>
    <w:tmpl w:val="444C6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86263"/>
    <w:multiLevelType w:val="hybridMultilevel"/>
    <w:tmpl w:val="537A0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FE3F34"/>
    <w:multiLevelType w:val="hybridMultilevel"/>
    <w:tmpl w:val="CEBC8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2217C"/>
    <w:multiLevelType w:val="hybridMultilevel"/>
    <w:tmpl w:val="802C8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93140"/>
    <w:multiLevelType w:val="hybridMultilevel"/>
    <w:tmpl w:val="1FAA1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8692E"/>
    <w:multiLevelType w:val="hybridMultilevel"/>
    <w:tmpl w:val="774AAEB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01564E"/>
    <w:multiLevelType w:val="hybridMultilevel"/>
    <w:tmpl w:val="5002E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645454">
    <w:abstractNumId w:val="22"/>
  </w:num>
  <w:num w:numId="2" w16cid:durableId="3478480">
    <w:abstractNumId w:val="9"/>
  </w:num>
  <w:num w:numId="3" w16cid:durableId="2036421900">
    <w:abstractNumId w:val="18"/>
  </w:num>
  <w:num w:numId="4" w16cid:durableId="1503936776">
    <w:abstractNumId w:val="4"/>
  </w:num>
  <w:num w:numId="5" w16cid:durableId="2003846247">
    <w:abstractNumId w:val="20"/>
  </w:num>
  <w:num w:numId="6" w16cid:durableId="993608482">
    <w:abstractNumId w:val="8"/>
  </w:num>
  <w:num w:numId="7" w16cid:durableId="1215506929">
    <w:abstractNumId w:val="10"/>
  </w:num>
  <w:num w:numId="8" w16cid:durableId="283196990">
    <w:abstractNumId w:val="2"/>
  </w:num>
  <w:num w:numId="9" w16cid:durableId="1555385691">
    <w:abstractNumId w:val="19"/>
  </w:num>
  <w:num w:numId="10" w16cid:durableId="653678337">
    <w:abstractNumId w:val="0"/>
  </w:num>
  <w:num w:numId="11" w16cid:durableId="1003821781">
    <w:abstractNumId w:val="3"/>
  </w:num>
  <w:num w:numId="12" w16cid:durableId="465926890">
    <w:abstractNumId w:val="6"/>
  </w:num>
  <w:num w:numId="13" w16cid:durableId="363796316">
    <w:abstractNumId w:val="14"/>
  </w:num>
  <w:num w:numId="14" w16cid:durableId="1382047921">
    <w:abstractNumId w:val="7"/>
  </w:num>
  <w:num w:numId="15" w16cid:durableId="1027372695">
    <w:abstractNumId w:val="16"/>
  </w:num>
  <w:num w:numId="16" w16cid:durableId="618754831">
    <w:abstractNumId w:val="15"/>
  </w:num>
  <w:num w:numId="17" w16cid:durableId="1635790319">
    <w:abstractNumId w:val="21"/>
  </w:num>
  <w:num w:numId="18" w16cid:durableId="2104256370">
    <w:abstractNumId w:val="13"/>
  </w:num>
  <w:num w:numId="19" w16cid:durableId="1401126194">
    <w:abstractNumId w:val="12"/>
  </w:num>
  <w:num w:numId="20" w16cid:durableId="1373964978">
    <w:abstractNumId w:val="23"/>
  </w:num>
  <w:num w:numId="21" w16cid:durableId="1918130720">
    <w:abstractNumId w:val="11"/>
  </w:num>
  <w:num w:numId="22" w16cid:durableId="284241485">
    <w:abstractNumId w:val="1"/>
  </w:num>
  <w:num w:numId="23" w16cid:durableId="568925981">
    <w:abstractNumId w:val="17"/>
  </w:num>
  <w:num w:numId="24" w16cid:durableId="435636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E7"/>
    <w:rsid w:val="00184F62"/>
    <w:rsid w:val="001A674D"/>
    <w:rsid w:val="0023458E"/>
    <w:rsid w:val="002669DC"/>
    <w:rsid w:val="002876F8"/>
    <w:rsid w:val="002F0372"/>
    <w:rsid w:val="003D0895"/>
    <w:rsid w:val="003F5986"/>
    <w:rsid w:val="004003B5"/>
    <w:rsid w:val="00424E05"/>
    <w:rsid w:val="00496293"/>
    <w:rsid w:val="00553CAC"/>
    <w:rsid w:val="00594EC2"/>
    <w:rsid w:val="005A05E5"/>
    <w:rsid w:val="005A69DD"/>
    <w:rsid w:val="00672B1A"/>
    <w:rsid w:val="007430AD"/>
    <w:rsid w:val="007E6D4B"/>
    <w:rsid w:val="0081430A"/>
    <w:rsid w:val="00825DDC"/>
    <w:rsid w:val="008759BA"/>
    <w:rsid w:val="008A7131"/>
    <w:rsid w:val="009238CC"/>
    <w:rsid w:val="009655A7"/>
    <w:rsid w:val="009A10BB"/>
    <w:rsid w:val="009A3C2C"/>
    <w:rsid w:val="009E6525"/>
    <w:rsid w:val="009F74C7"/>
    <w:rsid w:val="00A2314A"/>
    <w:rsid w:val="00A8329A"/>
    <w:rsid w:val="00AD5134"/>
    <w:rsid w:val="00B33CF4"/>
    <w:rsid w:val="00B52157"/>
    <w:rsid w:val="00BE023E"/>
    <w:rsid w:val="00C508D7"/>
    <w:rsid w:val="00CB251F"/>
    <w:rsid w:val="00CB5850"/>
    <w:rsid w:val="00CC7F0E"/>
    <w:rsid w:val="00E433F6"/>
    <w:rsid w:val="00E53457"/>
    <w:rsid w:val="00EE60F3"/>
    <w:rsid w:val="00F4615F"/>
    <w:rsid w:val="00F67843"/>
    <w:rsid w:val="00FA1B0F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6B92"/>
  <w15:chartTrackingRefBased/>
  <w15:docId w15:val="{00EB6E0F-26AE-4DD3-9C57-621A37D3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1FE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1FE7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1A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F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F7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314A"/>
    <w:pPr>
      <w:ind w:left="720"/>
      <w:contextualSpacing/>
    </w:pPr>
  </w:style>
  <w:style w:type="paragraph" w:styleId="Revision">
    <w:name w:val="Revision"/>
    <w:hidden/>
    <w:uiPriority w:val="99"/>
    <w:semiHidden/>
    <w:rsid w:val="009A3C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3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2C"/>
  </w:style>
  <w:style w:type="paragraph" w:styleId="Footer">
    <w:name w:val="footer"/>
    <w:basedOn w:val="Normal"/>
    <w:link w:val="FooterChar"/>
    <w:uiPriority w:val="99"/>
    <w:unhideWhenUsed/>
    <w:rsid w:val="009A3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B0A4-DAFA-47EB-83E9-B98FAE99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22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Network Engineer:- Farida Ahmed Mahmoud</Company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/>
  <dc:creator>Abd Alrahman</dc:creator>
  <cp:keywords/>
  <dc:description/>
  <cp:lastModifiedBy>Abd Alrahman</cp:lastModifiedBy>
  <cp:revision>1</cp:revision>
  <dcterms:created xsi:type="dcterms:W3CDTF">2024-07-20T19:54:00Z</dcterms:created>
  <dcterms:modified xsi:type="dcterms:W3CDTF">2024-07-22T15:27:00Z</dcterms:modified>
</cp:coreProperties>
</file>